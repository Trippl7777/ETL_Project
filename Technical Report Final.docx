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A368D" w14:textId="77777777" w:rsidR="006A4124" w:rsidRPr="00ED75D1" w:rsidRDefault="006A4124" w:rsidP="006A4124">
      <w:pPr>
        <w:rPr>
          <w:rFonts w:cstheme="minorHAnsi"/>
        </w:rPr>
      </w:pPr>
    </w:p>
    <w:p w14:paraId="7C8BAB44" w14:textId="77777777" w:rsidR="006A4124" w:rsidRPr="00ED75D1" w:rsidRDefault="006A4124" w:rsidP="006A4124">
      <w:pPr>
        <w:rPr>
          <w:rFonts w:cstheme="minorHAnsi"/>
        </w:rPr>
      </w:pPr>
    </w:p>
    <w:p w14:paraId="15364D10" w14:textId="77777777" w:rsidR="006A4124" w:rsidRPr="00ED75D1" w:rsidRDefault="006A4124" w:rsidP="006A4124">
      <w:pPr>
        <w:rPr>
          <w:rFonts w:cstheme="minorHAnsi"/>
        </w:rPr>
      </w:pPr>
    </w:p>
    <w:p w14:paraId="5F370DF1" w14:textId="77777777" w:rsidR="006A4124" w:rsidRPr="00ED75D1" w:rsidRDefault="006A4124" w:rsidP="006A4124">
      <w:pPr>
        <w:rPr>
          <w:rFonts w:cstheme="minorHAnsi"/>
        </w:rPr>
      </w:pPr>
    </w:p>
    <w:p w14:paraId="5E1EBA0E" w14:textId="77777777" w:rsidR="006A4124" w:rsidRPr="00ED75D1" w:rsidRDefault="006A4124" w:rsidP="006A4124">
      <w:pPr>
        <w:rPr>
          <w:rFonts w:cstheme="minorHAnsi"/>
          <w:b/>
          <w:bCs/>
        </w:rPr>
      </w:pPr>
    </w:p>
    <w:p w14:paraId="5BD48D51" w14:textId="77777777" w:rsidR="006A4124" w:rsidRPr="008B00A1" w:rsidRDefault="006A4124" w:rsidP="006A4124">
      <w:pPr>
        <w:jc w:val="center"/>
        <w:rPr>
          <w:rFonts w:cstheme="minorHAnsi"/>
          <w:b/>
          <w:bCs/>
          <w:sz w:val="28"/>
          <w:szCs w:val="28"/>
        </w:rPr>
      </w:pPr>
      <w:r w:rsidRPr="008B00A1">
        <w:rPr>
          <w:rFonts w:cstheme="minorHAnsi"/>
          <w:b/>
          <w:bCs/>
          <w:sz w:val="28"/>
          <w:szCs w:val="28"/>
        </w:rPr>
        <w:t>Technical Report:</w:t>
      </w:r>
    </w:p>
    <w:p w14:paraId="043E3B4A" w14:textId="77777777" w:rsidR="006A4124" w:rsidRPr="008B00A1" w:rsidRDefault="006A4124" w:rsidP="006A4124">
      <w:pPr>
        <w:jc w:val="center"/>
        <w:rPr>
          <w:rFonts w:cstheme="minorHAnsi"/>
          <w:b/>
          <w:bCs/>
          <w:sz w:val="28"/>
          <w:szCs w:val="28"/>
        </w:rPr>
      </w:pPr>
      <w:r w:rsidRPr="008B00A1">
        <w:rPr>
          <w:rFonts w:cstheme="minorHAnsi"/>
          <w:b/>
          <w:bCs/>
          <w:sz w:val="28"/>
          <w:szCs w:val="28"/>
        </w:rPr>
        <w:t>Extract, Transform, &amp; Load Project</w:t>
      </w:r>
    </w:p>
    <w:p w14:paraId="627537B5" w14:textId="77777777" w:rsidR="006A4124" w:rsidRPr="00ED75D1" w:rsidRDefault="006A4124" w:rsidP="006A4124">
      <w:pPr>
        <w:jc w:val="center"/>
        <w:rPr>
          <w:rFonts w:cstheme="minorHAnsi"/>
        </w:rPr>
      </w:pPr>
    </w:p>
    <w:p w14:paraId="45E712F0" w14:textId="77777777" w:rsidR="006A4124" w:rsidRPr="00272C28" w:rsidRDefault="006A4124" w:rsidP="006A4124">
      <w:pPr>
        <w:jc w:val="center"/>
        <w:rPr>
          <w:rFonts w:cstheme="minorHAnsi"/>
        </w:rPr>
      </w:pPr>
      <w:r w:rsidRPr="00272C28">
        <w:rPr>
          <w:rFonts w:cstheme="minorHAnsi"/>
        </w:rPr>
        <w:t>Rainy with a Chance of Crime</w:t>
      </w:r>
    </w:p>
    <w:p w14:paraId="4CCE6883" w14:textId="77777777" w:rsidR="006A4124" w:rsidRPr="00FF1CEF" w:rsidRDefault="006A4124" w:rsidP="006A4124">
      <w:pPr>
        <w:jc w:val="center"/>
        <w:rPr>
          <w:rFonts w:cstheme="minorHAnsi"/>
        </w:rPr>
      </w:pPr>
    </w:p>
    <w:p w14:paraId="258C55F0" w14:textId="77777777" w:rsidR="006A4124" w:rsidRPr="00051538" w:rsidRDefault="006A4124" w:rsidP="006A4124">
      <w:pPr>
        <w:jc w:val="center"/>
        <w:rPr>
          <w:rFonts w:cstheme="minorHAnsi"/>
        </w:rPr>
      </w:pPr>
      <w:r w:rsidRPr="00051538">
        <w:rPr>
          <w:rFonts w:cstheme="minorHAnsi"/>
        </w:rPr>
        <w:t>Team: J3AC</w:t>
      </w:r>
    </w:p>
    <w:p w14:paraId="13C9A4B1" w14:textId="7AE6CF69" w:rsidR="006A4124" w:rsidRPr="00666CBD" w:rsidRDefault="006A4124" w:rsidP="006A4124">
      <w:pPr>
        <w:spacing w:line="240" w:lineRule="auto"/>
        <w:contextualSpacing/>
        <w:jc w:val="center"/>
        <w:rPr>
          <w:rFonts w:cstheme="minorHAnsi"/>
        </w:rPr>
      </w:pPr>
      <w:r w:rsidRPr="00666CBD">
        <w:rPr>
          <w:rFonts w:cstheme="minorHAnsi"/>
        </w:rPr>
        <w:t>Julian Freeman</w:t>
      </w:r>
    </w:p>
    <w:p w14:paraId="03AFDF77" w14:textId="1CC65DCE" w:rsidR="005A7B66" w:rsidRPr="00666CBD" w:rsidRDefault="005A7B66" w:rsidP="005A7B66">
      <w:pPr>
        <w:spacing w:line="240" w:lineRule="auto"/>
        <w:contextualSpacing/>
        <w:jc w:val="center"/>
        <w:rPr>
          <w:rFonts w:cstheme="minorHAnsi"/>
        </w:rPr>
      </w:pPr>
      <w:r w:rsidRPr="00666CBD">
        <w:rPr>
          <w:rFonts w:cstheme="minorHAnsi"/>
        </w:rPr>
        <w:t>Jason Ree</w:t>
      </w:r>
    </w:p>
    <w:p w14:paraId="10E3DED6" w14:textId="77777777" w:rsidR="006A4124" w:rsidRPr="00666CBD" w:rsidRDefault="006A4124" w:rsidP="006A4124">
      <w:pPr>
        <w:spacing w:line="240" w:lineRule="auto"/>
        <w:contextualSpacing/>
        <w:jc w:val="center"/>
        <w:rPr>
          <w:rFonts w:cstheme="minorHAnsi"/>
        </w:rPr>
      </w:pPr>
      <w:r w:rsidRPr="00666CBD">
        <w:rPr>
          <w:rFonts w:cstheme="minorHAnsi"/>
        </w:rPr>
        <w:t>Jack Lindsay</w:t>
      </w:r>
    </w:p>
    <w:p w14:paraId="3F29B7BB" w14:textId="61FD7B55" w:rsidR="006A4124" w:rsidRPr="00666CBD" w:rsidRDefault="006A4124" w:rsidP="006A4124">
      <w:pPr>
        <w:spacing w:line="240" w:lineRule="auto"/>
        <w:contextualSpacing/>
        <w:jc w:val="center"/>
        <w:rPr>
          <w:rFonts w:cstheme="minorHAnsi"/>
        </w:rPr>
      </w:pPr>
      <w:r w:rsidRPr="00666CBD">
        <w:rPr>
          <w:rFonts w:cstheme="minorHAnsi"/>
        </w:rPr>
        <w:t>Alex Wolf</w:t>
      </w:r>
    </w:p>
    <w:p w14:paraId="1AEDE591" w14:textId="77777777" w:rsidR="005A7B66" w:rsidRPr="00666CBD" w:rsidRDefault="005A7B66" w:rsidP="005A7B66">
      <w:pPr>
        <w:spacing w:line="240" w:lineRule="auto"/>
        <w:contextualSpacing/>
        <w:jc w:val="center"/>
        <w:rPr>
          <w:rFonts w:cstheme="minorHAnsi"/>
        </w:rPr>
      </w:pPr>
      <w:r w:rsidRPr="00666CBD">
        <w:rPr>
          <w:rFonts w:cstheme="minorHAnsi"/>
        </w:rPr>
        <w:t>Chris Holt</w:t>
      </w:r>
    </w:p>
    <w:p w14:paraId="5471559A" w14:textId="77777777" w:rsidR="005A7B66" w:rsidRPr="008B00A1" w:rsidRDefault="005A7B66" w:rsidP="006A4124">
      <w:pPr>
        <w:spacing w:line="240" w:lineRule="auto"/>
        <w:contextualSpacing/>
        <w:jc w:val="center"/>
        <w:rPr>
          <w:rFonts w:cstheme="minorHAnsi"/>
        </w:rPr>
      </w:pPr>
    </w:p>
    <w:p w14:paraId="3E7A6424" w14:textId="77777777" w:rsidR="006A4124" w:rsidRPr="008B00A1" w:rsidRDefault="006A4124" w:rsidP="006A4124">
      <w:pPr>
        <w:rPr>
          <w:rFonts w:cstheme="minorHAnsi"/>
        </w:rPr>
      </w:pPr>
    </w:p>
    <w:p w14:paraId="78607F6F" w14:textId="77777777" w:rsidR="006A4124" w:rsidRPr="008B00A1" w:rsidRDefault="006A4124" w:rsidP="006A4124">
      <w:pPr>
        <w:rPr>
          <w:rFonts w:cstheme="minorHAnsi"/>
        </w:rPr>
      </w:pPr>
    </w:p>
    <w:p w14:paraId="2905B4AB" w14:textId="77777777" w:rsidR="006A4124" w:rsidRPr="008B00A1" w:rsidRDefault="006A4124" w:rsidP="006A4124">
      <w:pPr>
        <w:rPr>
          <w:rFonts w:cstheme="minorHAnsi"/>
        </w:rPr>
      </w:pPr>
    </w:p>
    <w:p w14:paraId="5AF0DAF6" w14:textId="77777777" w:rsidR="006A4124" w:rsidRPr="008B00A1" w:rsidRDefault="006A4124" w:rsidP="006A4124">
      <w:pPr>
        <w:rPr>
          <w:rFonts w:cstheme="minorHAnsi"/>
        </w:rPr>
      </w:pPr>
    </w:p>
    <w:p w14:paraId="650CFD36" w14:textId="77777777" w:rsidR="006A4124" w:rsidRPr="008B00A1" w:rsidRDefault="006A4124" w:rsidP="006A4124">
      <w:pPr>
        <w:rPr>
          <w:rFonts w:cstheme="minorHAnsi"/>
        </w:rPr>
      </w:pPr>
    </w:p>
    <w:p w14:paraId="3E5AE565" w14:textId="77777777" w:rsidR="006A4124" w:rsidRPr="008B00A1" w:rsidRDefault="006A4124" w:rsidP="006A4124">
      <w:pPr>
        <w:rPr>
          <w:rFonts w:cstheme="minorHAnsi"/>
        </w:rPr>
      </w:pPr>
    </w:p>
    <w:p w14:paraId="401F394B" w14:textId="77777777" w:rsidR="006A4124" w:rsidRPr="008B00A1" w:rsidRDefault="006A4124" w:rsidP="006A4124">
      <w:pPr>
        <w:rPr>
          <w:rFonts w:cstheme="minorHAnsi"/>
        </w:rPr>
      </w:pPr>
    </w:p>
    <w:p w14:paraId="08E5D7C7" w14:textId="77777777" w:rsidR="006A4124" w:rsidRPr="008B00A1" w:rsidRDefault="006A4124" w:rsidP="006A4124">
      <w:pPr>
        <w:rPr>
          <w:rFonts w:cstheme="minorHAnsi"/>
        </w:rPr>
      </w:pPr>
    </w:p>
    <w:p w14:paraId="7493A57C" w14:textId="77777777" w:rsidR="006A4124" w:rsidRPr="008B00A1" w:rsidRDefault="006A4124" w:rsidP="006A4124">
      <w:pPr>
        <w:rPr>
          <w:rFonts w:cstheme="minorHAnsi"/>
        </w:rPr>
      </w:pPr>
    </w:p>
    <w:p w14:paraId="5F408F17" w14:textId="77777777" w:rsidR="006A4124" w:rsidRPr="008B00A1" w:rsidRDefault="006A4124" w:rsidP="006A4124">
      <w:pPr>
        <w:rPr>
          <w:rFonts w:cstheme="minorHAnsi"/>
        </w:rPr>
      </w:pPr>
    </w:p>
    <w:p w14:paraId="4ABE47BC" w14:textId="77777777" w:rsidR="006A4124" w:rsidRPr="008B00A1" w:rsidRDefault="006A4124" w:rsidP="006A4124">
      <w:pPr>
        <w:rPr>
          <w:rFonts w:cstheme="minorHAnsi"/>
        </w:rPr>
      </w:pPr>
    </w:p>
    <w:p w14:paraId="00D2E419" w14:textId="77777777" w:rsidR="006A4124" w:rsidRPr="008B00A1" w:rsidRDefault="006A4124" w:rsidP="006A4124">
      <w:pPr>
        <w:rPr>
          <w:rFonts w:cstheme="minorHAnsi"/>
        </w:rPr>
      </w:pPr>
    </w:p>
    <w:p w14:paraId="35853CAB" w14:textId="77777777" w:rsidR="006A4124" w:rsidRPr="008B00A1" w:rsidRDefault="006A4124" w:rsidP="006A4124">
      <w:pPr>
        <w:rPr>
          <w:rFonts w:cstheme="minorHAnsi"/>
        </w:rPr>
      </w:pPr>
    </w:p>
    <w:p w14:paraId="53753EB1" w14:textId="77777777" w:rsidR="006A4124" w:rsidRPr="008B00A1" w:rsidRDefault="006A4124" w:rsidP="006A4124">
      <w:pPr>
        <w:rPr>
          <w:rFonts w:cstheme="minorHAnsi"/>
        </w:rPr>
      </w:pPr>
    </w:p>
    <w:p w14:paraId="53F2F80C" w14:textId="77777777" w:rsidR="006A4124" w:rsidRPr="008B00A1" w:rsidRDefault="006A4124" w:rsidP="006A4124">
      <w:pPr>
        <w:rPr>
          <w:rFonts w:cstheme="minorHAnsi"/>
          <w:b/>
          <w:bCs/>
          <w:sz w:val="28"/>
          <w:szCs w:val="28"/>
        </w:rPr>
      </w:pPr>
      <w:r w:rsidRPr="008B00A1">
        <w:rPr>
          <w:rFonts w:cstheme="minorHAnsi"/>
          <w:b/>
          <w:bCs/>
          <w:sz w:val="28"/>
          <w:szCs w:val="28"/>
        </w:rPr>
        <w:lastRenderedPageBreak/>
        <w:t>Table of Contents</w:t>
      </w:r>
    </w:p>
    <w:p w14:paraId="2B22C5D8" w14:textId="77777777" w:rsidR="006A4124" w:rsidRPr="008B00A1" w:rsidRDefault="006A4124" w:rsidP="006A4124">
      <w:pPr>
        <w:pStyle w:val="ListParagraph"/>
        <w:numPr>
          <w:ilvl w:val="0"/>
          <w:numId w:val="6"/>
        </w:numPr>
        <w:spacing w:after="80" w:line="360" w:lineRule="auto"/>
        <w:contextualSpacing w:val="0"/>
        <w:rPr>
          <w:rFonts w:cstheme="minorHAnsi"/>
        </w:rPr>
      </w:pPr>
      <w:r w:rsidRPr="008B00A1">
        <w:rPr>
          <w:rFonts w:cstheme="minorHAnsi"/>
        </w:rPr>
        <w:t>Introduction</w:t>
      </w:r>
    </w:p>
    <w:p w14:paraId="700CAF01" w14:textId="77777777" w:rsidR="006A4124" w:rsidRPr="008B00A1" w:rsidRDefault="006A4124" w:rsidP="006A4124">
      <w:pPr>
        <w:pStyle w:val="ListParagraph"/>
        <w:numPr>
          <w:ilvl w:val="1"/>
          <w:numId w:val="6"/>
        </w:numPr>
        <w:spacing w:after="80" w:line="360" w:lineRule="auto"/>
        <w:contextualSpacing w:val="0"/>
        <w:rPr>
          <w:rFonts w:cstheme="minorHAnsi"/>
        </w:rPr>
      </w:pPr>
      <w:r w:rsidRPr="008B00A1">
        <w:rPr>
          <w:rFonts w:cstheme="minorHAnsi"/>
        </w:rPr>
        <w:t>Summary</w:t>
      </w:r>
    </w:p>
    <w:p w14:paraId="31A2BAC4" w14:textId="77777777" w:rsidR="006A4124" w:rsidRPr="008B00A1" w:rsidRDefault="006A4124" w:rsidP="006A4124">
      <w:pPr>
        <w:pStyle w:val="ListParagraph"/>
        <w:numPr>
          <w:ilvl w:val="1"/>
          <w:numId w:val="6"/>
        </w:numPr>
        <w:spacing w:after="80" w:line="360" w:lineRule="auto"/>
        <w:contextualSpacing w:val="0"/>
        <w:rPr>
          <w:rFonts w:cstheme="minorHAnsi"/>
        </w:rPr>
      </w:pPr>
      <w:r w:rsidRPr="008B00A1">
        <w:rPr>
          <w:rFonts w:cstheme="minorHAnsi"/>
        </w:rPr>
        <w:t>Scope</w:t>
      </w:r>
    </w:p>
    <w:p w14:paraId="4AE3BF5A" w14:textId="77777777" w:rsidR="006A4124" w:rsidRPr="008B00A1" w:rsidRDefault="006A4124" w:rsidP="006A4124">
      <w:pPr>
        <w:pStyle w:val="ListParagraph"/>
        <w:numPr>
          <w:ilvl w:val="1"/>
          <w:numId w:val="6"/>
        </w:numPr>
        <w:spacing w:after="80" w:line="360" w:lineRule="auto"/>
        <w:contextualSpacing w:val="0"/>
        <w:rPr>
          <w:rFonts w:cstheme="minorHAnsi"/>
        </w:rPr>
      </w:pPr>
      <w:r w:rsidRPr="008B00A1">
        <w:rPr>
          <w:rFonts w:cstheme="minorHAnsi"/>
        </w:rPr>
        <w:t>Technologies &amp; Resources</w:t>
      </w:r>
    </w:p>
    <w:p w14:paraId="1E30CAD8" w14:textId="77777777" w:rsidR="006A4124" w:rsidRPr="008B00A1" w:rsidRDefault="006A4124" w:rsidP="006A4124">
      <w:pPr>
        <w:pStyle w:val="ListParagraph"/>
        <w:numPr>
          <w:ilvl w:val="1"/>
          <w:numId w:val="6"/>
        </w:numPr>
        <w:contextualSpacing w:val="0"/>
        <w:rPr>
          <w:rFonts w:cstheme="minorHAnsi"/>
        </w:rPr>
      </w:pPr>
      <w:r w:rsidRPr="008B00A1">
        <w:rPr>
          <w:rFonts w:cstheme="minorHAnsi"/>
        </w:rPr>
        <w:t>Definitions and Abbreviations</w:t>
      </w:r>
    </w:p>
    <w:p w14:paraId="50E29091" w14:textId="77777777" w:rsidR="006A4124" w:rsidRPr="008B00A1" w:rsidRDefault="006A4124" w:rsidP="006A4124">
      <w:pPr>
        <w:pStyle w:val="ListParagraph"/>
        <w:numPr>
          <w:ilvl w:val="0"/>
          <w:numId w:val="6"/>
        </w:numPr>
        <w:contextualSpacing w:val="0"/>
        <w:rPr>
          <w:rFonts w:cstheme="minorHAnsi"/>
        </w:rPr>
      </w:pPr>
      <w:r w:rsidRPr="008B00A1">
        <w:rPr>
          <w:rFonts w:cstheme="minorHAnsi"/>
        </w:rPr>
        <w:t>ETL Process</w:t>
      </w:r>
    </w:p>
    <w:p w14:paraId="1ED0EB30" w14:textId="77777777" w:rsidR="006A4124" w:rsidRPr="008B00A1" w:rsidRDefault="006A4124" w:rsidP="006A4124">
      <w:pPr>
        <w:pStyle w:val="ListParagraph"/>
        <w:numPr>
          <w:ilvl w:val="1"/>
          <w:numId w:val="6"/>
        </w:numPr>
        <w:contextualSpacing w:val="0"/>
        <w:rPr>
          <w:rFonts w:cstheme="minorHAnsi"/>
        </w:rPr>
      </w:pPr>
      <w:r w:rsidRPr="008B00A1">
        <w:rPr>
          <w:rFonts w:cstheme="minorHAnsi"/>
        </w:rPr>
        <w:t>Crime Data</w:t>
      </w:r>
    </w:p>
    <w:p w14:paraId="4FDB421D" w14:textId="77777777" w:rsidR="006A4124" w:rsidRPr="008B00A1" w:rsidRDefault="006A4124" w:rsidP="006A4124">
      <w:pPr>
        <w:pStyle w:val="ListParagraph"/>
        <w:numPr>
          <w:ilvl w:val="2"/>
          <w:numId w:val="6"/>
        </w:numPr>
        <w:contextualSpacing w:val="0"/>
        <w:rPr>
          <w:rFonts w:cstheme="minorHAnsi"/>
        </w:rPr>
      </w:pPr>
      <w:r w:rsidRPr="008B00A1">
        <w:rPr>
          <w:rFonts w:cstheme="minorHAnsi"/>
        </w:rPr>
        <w:t>Dates</w:t>
      </w:r>
    </w:p>
    <w:p w14:paraId="29843CC9" w14:textId="77777777" w:rsidR="006A4124" w:rsidRPr="008B00A1" w:rsidRDefault="006A4124" w:rsidP="006A4124">
      <w:pPr>
        <w:pStyle w:val="ListParagraph"/>
        <w:numPr>
          <w:ilvl w:val="2"/>
          <w:numId w:val="6"/>
        </w:numPr>
        <w:contextualSpacing w:val="0"/>
        <w:rPr>
          <w:rFonts w:cstheme="minorHAnsi"/>
        </w:rPr>
      </w:pPr>
      <w:r w:rsidRPr="008B00A1">
        <w:rPr>
          <w:rFonts w:cstheme="minorHAnsi"/>
        </w:rPr>
        <w:t xml:space="preserve">Address/Latitude &amp; Longitude </w:t>
      </w:r>
    </w:p>
    <w:p w14:paraId="511CB439" w14:textId="77777777" w:rsidR="006A4124" w:rsidRPr="008B00A1" w:rsidRDefault="006A4124" w:rsidP="006A4124">
      <w:pPr>
        <w:pStyle w:val="ListParagraph"/>
        <w:numPr>
          <w:ilvl w:val="2"/>
          <w:numId w:val="6"/>
        </w:numPr>
        <w:contextualSpacing w:val="0"/>
        <w:rPr>
          <w:rFonts w:cstheme="minorHAnsi"/>
        </w:rPr>
      </w:pPr>
      <w:r w:rsidRPr="008B00A1">
        <w:rPr>
          <w:rFonts w:cstheme="minorHAnsi"/>
        </w:rPr>
        <w:t>Crimes &amp; Crime Mapping</w:t>
      </w:r>
    </w:p>
    <w:p w14:paraId="553ADA4E" w14:textId="77777777" w:rsidR="006A4124" w:rsidRPr="008B00A1" w:rsidRDefault="006A4124" w:rsidP="006A4124">
      <w:pPr>
        <w:pStyle w:val="ListParagraph"/>
        <w:numPr>
          <w:ilvl w:val="1"/>
          <w:numId w:val="6"/>
        </w:numPr>
        <w:contextualSpacing w:val="0"/>
        <w:rPr>
          <w:rFonts w:cstheme="minorHAnsi"/>
        </w:rPr>
      </w:pPr>
      <w:r w:rsidRPr="008B00A1">
        <w:rPr>
          <w:rFonts w:cstheme="minorHAnsi"/>
        </w:rPr>
        <w:t>Weather Data</w:t>
      </w:r>
    </w:p>
    <w:p w14:paraId="4DD5B5E1" w14:textId="77777777" w:rsidR="006A4124" w:rsidRPr="008B00A1" w:rsidRDefault="006A4124" w:rsidP="006A4124">
      <w:pPr>
        <w:pStyle w:val="ListParagraph"/>
        <w:numPr>
          <w:ilvl w:val="1"/>
          <w:numId w:val="6"/>
        </w:numPr>
        <w:contextualSpacing w:val="0"/>
        <w:rPr>
          <w:rFonts w:cstheme="minorHAnsi"/>
        </w:rPr>
      </w:pPr>
      <w:r w:rsidRPr="008B00A1">
        <w:rPr>
          <w:rFonts w:cstheme="minorHAnsi"/>
        </w:rPr>
        <w:t>Joining</w:t>
      </w:r>
    </w:p>
    <w:p w14:paraId="1AAF66E3" w14:textId="1E817F78" w:rsidR="006A4124" w:rsidRPr="008B00A1" w:rsidRDefault="00893EA8" w:rsidP="006A4124">
      <w:pPr>
        <w:pStyle w:val="ListParagraph"/>
        <w:numPr>
          <w:ilvl w:val="0"/>
          <w:numId w:val="6"/>
        </w:numPr>
        <w:contextualSpacing w:val="0"/>
        <w:rPr>
          <w:rFonts w:cstheme="minorHAnsi"/>
        </w:rPr>
      </w:pPr>
      <w:r>
        <w:rPr>
          <w:rFonts w:cstheme="minorHAnsi"/>
        </w:rPr>
        <w:t xml:space="preserve">Data </w:t>
      </w:r>
      <w:r w:rsidR="002D4599">
        <w:rPr>
          <w:rFonts w:cstheme="minorHAnsi"/>
        </w:rPr>
        <w:t>Integrity</w:t>
      </w:r>
    </w:p>
    <w:p w14:paraId="71B97770" w14:textId="4D4947F7" w:rsidR="006E0247" w:rsidRPr="008B00A1" w:rsidRDefault="006E0247" w:rsidP="006E0247">
      <w:pPr>
        <w:pStyle w:val="ListParagraph"/>
        <w:numPr>
          <w:ilvl w:val="1"/>
          <w:numId w:val="6"/>
        </w:numPr>
        <w:contextualSpacing w:val="0"/>
        <w:rPr>
          <w:rFonts w:cstheme="minorHAnsi"/>
        </w:rPr>
      </w:pPr>
      <w:r w:rsidRPr="008B00A1">
        <w:rPr>
          <w:rFonts w:cstheme="minorHAnsi"/>
        </w:rPr>
        <w:t>Crime Data</w:t>
      </w:r>
    </w:p>
    <w:p w14:paraId="0F5ABBC1" w14:textId="744F1A0E" w:rsidR="006E0247" w:rsidRDefault="006E0247" w:rsidP="006E0247">
      <w:pPr>
        <w:pStyle w:val="ListParagraph"/>
        <w:numPr>
          <w:ilvl w:val="1"/>
          <w:numId w:val="6"/>
        </w:numPr>
        <w:contextualSpacing w:val="0"/>
        <w:rPr>
          <w:rFonts w:cstheme="minorHAnsi"/>
        </w:rPr>
      </w:pPr>
      <w:r w:rsidRPr="008B00A1">
        <w:rPr>
          <w:rFonts w:cstheme="minorHAnsi"/>
        </w:rPr>
        <w:t>Weather Data</w:t>
      </w:r>
    </w:p>
    <w:p w14:paraId="19A77BDB" w14:textId="0CC60DC6" w:rsidR="002D4599" w:rsidRDefault="002D4599" w:rsidP="002D4599">
      <w:pPr>
        <w:pStyle w:val="ListParagraph"/>
        <w:numPr>
          <w:ilvl w:val="0"/>
          <w:numId w:val="6"/>
        </w:numPr>
        <w:contextualSpacing w:val="0"/>
        <w:rPr>
          <w:rFonts w:cstheme="minorHAnsi"/>
        </w:rPr>
      </w:pPr>
      <w:r w:rsidRPr="008B00A1">
        <w:rPr>
          <w:rFonts w:cstheme="minorHAnsi"/>
        </w:rPr>
        <w:t>Data Quality</w:t>
      </w:r>
    </w:p>
    <w:p w14:paraId="250B0B5F" w14:textId="79F175AA" w:rsidR="00D6189A" w:rsidRPr="002D4599" w:rsidRDefault="00D6189A" w:rsidP="00D6189A">
      <w:pPr>
        <w:pStyle w:val="ListParagraph"/>
        <w:numPr>
          <w:ilvl w:val="1"/>
          <w:numId w:val="6"/>
        </w:numPr>
        <w:contextualSpacing w:val="0"/>
        <w:rPr>
          <w:rFonts w:cstheme="minorHAnsi"/>
        </w:rPr>
      </w:pPr>
      <w:r>
        <w:rPr>
          <w:rFonts w:cstheme="minorHAnsi"/>
        </w:rPr>
        <w:t>Conclusions</w:t>
      </w:r>
    </w:p>
    <w:p w14:paraId="560AC664" w14:textId="77777777" w:rsidR="006A4124" w:rsidRPr="008B00A1" w:rsidRDefault="006A4124" w:rsidP="006A4124">
      <w:pPr>
        <w:rPr>
          <w:rFonts w:cstheme="minorHAnsi"/>
        </w:rPr>
      </w:pPr>
    </w:p>
    <w:p w14:paraId="7669BF72" w14:textId="77777777" w:rsidR="006A4124" w:rsidRPr="008B00A1" w:rsidRDefault="006A4124" w:rsidP="006A4124">
      <w:pPr>
        <w:rPr>
          <w:rFonts w:cstheme="minorHAnsi"/>
        </w:rPr>
      </w:pPr>
    </w:p>
    <w:p w14:paraId="51E25F71" w14:textId="77777777" w:rsidR="006A4124" w:rsidRPr="008B00A1" w:rsidRDefault="006A4124" w:rsidP="006A4124">
      <w:pPr>
        <w:rPr>
          <w:rFonts w:cstheme="minorHAnsi"/>
        </w:rPr>
      </w:pPr>
    </w:p>
    <w:p w14:paraId="74744299" w14:textId="77777777" w:rsidR="006A4124" w:rsidRPr="008B00A1" w:rsidRDefault="006A4124" w:rsidP="006A4124">
      <w:pPr>
        <w:rPr>
          <w:rFonts w:cstheme="minorHAnsi"/>
        </w:rPr>
      </w:pPr>
    </w:p>
    <w:p w14:paraId="2B2BCB8A" w14:textId="77777777" w:rsidR="006A4124" w:rsidRPr="008B00A1" w:rsidRDefault="006A4124" w:rsidP="006A4124">
      <w:pPr>
        <w:rPr>
          <w:rFonts w:cstheme="minorHAnsi"/>
        </w:rPr>
      </w:pPr>
    </w:p>
    <w:p w14:paraId="4A2C2C99" w14:textId="77777777" w:rsidR="006A4124" w:rsidRPr="008B00A1" w:rsidRDefault="006A4124" w:rsidP="006A4124">
      <w:pPr>
        <w:rPr>
          <w:rFonts w:cstheme="minorHAnsi"/>
        </w:rPr>
      </w:pPr>
    </w:p>
    <w:p w14:paraId="1BB7BDA7" w14:textId="77777777" w:rsidR="006A4124" w:rsidRPr="008B00A1" w:rsidRDefault="006A4124" w:rsidP="006A4124">
      <w:pPr>
        <w:rPr>
          <w:rFonts w:cstheme="minorHAnsi"/>
        </w:rPr>
      </w:pPr>
    </w:p>
    <w:p w14:paraId="72F381DD" w14:textId="77777777" w:rsidR="006A4124" w:rsidRPr="008B00A1" w:rsidRDefault="006A4124" w:rsidP="006A4124">
      <w:pPr>
        <w:rPr>
          <w:rFonts w:cstheme="minorHAnsi"/>
        </w:rPr>
      </w:pPr>
    </w:p>
    <w:p w14:paraId="02C9DF18" w14:textId="77777777" w:rsidR="006A4124" w:rsidRPr="008B00A1" w:rsidRDefault="006A4124" w:rsidP="006A4124">
      <w:pPr>
        <w:rPr>
          <w:rFonts w:cstheme="minorHAnsi"/>
        </w:rPr>
      </w:pPr>
    </w:p>
    <w:p w14:paraId="020B82B3" w14:textId="77777777" w:rsidR="006A4124" w:rsidRPr="008B00A1" w:rsidRDefault="006A4124" w:rsidP="006A4124">
      <w:pPr>
        <w:rPr>
          <w:rFonts w:cstheme="minorHAnsi"/>
        </w:rPr>
      </w:pPr>
    </w:p>
    <w:p w14:paraId="0EA1BB09" w14:textId="77777777" w:rsidR="006A4124" w:rsidRPr="008B00A1" w:rsidRDefault="006A4124" w:rsidP="006A4124">
      <w:pPr>
        <w:rPr>
          <w:rFonts w:cstheme="minorHAnsi"/>
          <w:b/>
          <w:bCs/>
          <w:sz w:val="28"/>
          <w:szCs w:val="28"/>
        </w:rPr>
      </w:pPr>
      <w:r w:rsidRPr="008B00A1">
        <w:rPr>
          <w:rFonts w:cstheme="minorHAnsi"/>
          <w:b/>
          <w:bCs/>
          <w:sz w:val="28"/>
          <w:szCs w:val="28"/>
        </w:rPr>
        <w:lastRenderedPageBreak/>
        <w:t>1. Introduction</w:t>
      </w:r>
    </w:p>
    <w:p w14:paraId="6D910FFA" w14:textId="77777777" w:rsidR="006A4124" w:rsidRPr="008B00A1" w:rsidRDefault="006A4124" w:rsidP="006A4124">
      <w:pPr>
        <w:tabs>
          <w:tab w:val="left" w:pos="0"/>
        </w:tabs>
        <w:rPr>
          <w:rFonts w:cstheme="minorHAnsi"/>
        </w:rPr>
      </w:pPr>
      <w:r w:rsidRPr="008B00A1">
        <w:rPr>
          <w:rFonts w:cstheme="minorHAnsi"/>
          <w:b/>
          <w:bCs/>
        </w:rPr>
        <w:t>a. Summary</w:t>
      </w:r>
    </w:p>
    <w:p w14:paraId="424D4F6D" w14:textId="4B59D4B7" w:rsidR="00831492" w:rsidRPr="00272C28" w:rsidRDefault="006A4124" w:rsidP="008B00A1">
      <w:pPr>
        <w:ind w:firstLine="720"/>
        <w:jc w:val="both"/>
        <w:rPr>
          <w:rFonts w:cstheme="minorHAnsi"/>
        </w:rPr>
      </w:pPr>
      <w:r w:rsidRPr="008B00A1">
        <w:rPr>
          <w:rFonts w:cstheme="minorHAnsi"/>
        </w:rPr>
        <w:t xml:space="preserve">The goal is to determine </w:t>
      </w:r>
      <w:r w:rsidR="000D05AA" w:rsidRPr="008B00A1">
        <w:rPr>
          <w:rFonts w:cstheme="minorHAnsi"/>
        </w:rPr>
        <w:t>whether</w:t>
      </w:r>
      <w:r w:rsidR="00272C28">
        <w:rPr>
          <w:rFonts w:cstheme="minorHAnsi"/>
        </w:rPr>
        <w:t xml:space="preserve"> the </w:t>
      </w:r>
      <w:r w:rsidRPr="00272C28">
        <w:rPr>
          <w:rFonts w:cstheme="minorHAnsi"/>
        </w:rPr>
        <w:t>crimes committed are affected by weather conditions. The outcome of the project will be combining both crime and weather data to be implemented for analysis</w:t>
      </w:r>
      <w:r w:rsidR="00DC7927" w:rsidRPr="00272C28">
        <w:rPr>
          <w:rFonts w:cstheme="minorHAnsi"/>
        </w:rPr>
        <w:t xml:space="preserve"> including crime-weather correlations and heat-mapping.</w:t>
      </w:r>
    </w:p>
    <w:p w14:paraId="2202B48A" w14:textId="77777777" w:rsidR="00DC7927" w:rsidRPr="00FF1CEF" w:rsidRDefault="00DC7927" w:rsidP="00DC7927">
      <w:pPr>
        <w:ind w:firstLine="720"/>
        <w:rPr>
          <w:rFonts w:cstheme="minorHAnsi"/>
        </w:rPr>
      </w:pPr>
    </w:p>
    <w:p w14:paraId="46BD5FB1" w14:textId="77777777" w:rsidR="006A4124" w:rsidRPr="00051538" w:rsidRDefault="006A4124" w:rsidP="006A4124">
      <w:pPr>
        <w:tabs>
          <w:tab w:val="left" w:pos="0"/>
        </w:tabs>
        <w:rPr>
          <w:rFonts w:cstheme="minorHAnsi"/>
          <w:b/>
          <w:bCs/>
        </w:rPr>
      </w:pPr>
      <w:r w:rsidRPr="00051538">
        <w:rPr>
          <w:rFonts w:cstheme="minorHAnsi"/>
          <w:b/>
          <w:bCs/>
        </w:rPr>
        <w:t>b. Scope</w:t>
      </w:r>
    </w:p>
    <w:p w14:paraId="6A0CD174" w14:textId="77777777" w:rsidR="006A4124" w:rsidRPr="00666CBD" w:rsidRDefault="006A4124" w:rsidP="008B00A1">
      <w:pPr>
        <w:tabs>
          <w:tab w:val="left" w:pos="0"/>
        </w:tabs>
        <w:jc w:val="both"/>
        <w:rPr>
          <w:rFonts w:cstheme="minorHAnsi"/>
        </w:rPr>
      </w:pPr>
      <w:r w:rsidRPr="00051538">
        <w:rPr>
          <w:rFonts w:cstheme="minorHAnsi"/>
        </w:rPr>
        <w:tab/>
        <w:t>The data includes 5 major U.S. cities (but is available for expansion) with a range of weather conditions. For this project, the following city were selected:</w:t>
      </w:r>
    </w:p>
    <w:p w14:paraId="08CC4C46" w14:textId="77777777" w:rsidR="006A4124" w:rsidRPr="00666CBD" w:rsidRDefault="006A4124" w:rsidP="006A4124">
      <w:pPr>
        <w:pStyle w:val="ListParagraph"/>
        <w:numPr>
          <w:ilvl w:val="0"/>
          <w:numId w:val="9"/>
        </w:numPr>
        <w:tabs>
          <w:tab w:val="left" w:pos="0"/>
        </w:tabs>
        <w:rPr>
          <w:rFonts w:cstheme="minorHAnsi"/>
        </w:rPr>
      </w:pPr>
      <w:r w:rsidRPr="00666CBD">
        <w:rPr>
          <w:rFonts w:cstheme="minorHAnsi"/>
        </w:rPr>
        <w:t>Atlanta</w:t>
      </w:r>
    </w:p>
    <w:p w14:paraId="2096D9F2" w14:textId="77777777" w:rsidR="006A4124" w:rsidRPr="00666CBD" w:rsidRDefault="006A4124" w:rsidP="006A4124">
      <w:pPr>
        <w:pStyle w:val="ListParagraph"/>
        <w:numPr>
          <w:ilvl w:val="0"/>
          <w:numId w:val="9"/>
        </w:numPr>
        <w:tabs>
          <w:tab w:val="left" w:pos="0"/>
        </w:tabs>
        <w:rPr>
          <w:rFonts w:cstheme="minorHAnsi"/>
        </w:rPr>
      </w:pPr>
      <w:r w:rsidRPr="00666CBD">
        <w:rPr>
          <w:rFonts w:cstheme="minorHAnsi"/>
        </w:rPr>
        <w:t>Boston</w:t>
      </w:r>
    </w:p>
    <w:p w14:paraId="5633DB73" w14:textId="77777777" w:rsidR="006A4124" w:rsidRPr="00666CBD" w:rsidRDefault="006A4124" w:rsidP="006A4124">
      <w:pPr>
        <w:pStyle w:val="ListParagraph"/>
        <w:numPr>
          <w:ilvl w:val="0"/>
          <w:numId w:val="9"/>
        </w:numPr>
        <w:tabs>
          <w:tab w:val="left" w:pos="0"/>
        </w:tabs>
        <w:rPr>
          <w:rFonts w:cstheme="minorHAnsi"/>
        </w:rPr>
      </w:pPr>
      <w:r w:rsidRPr="00666CBD">
        <w:rPr>
          <w:rFonts w:cstheme="minorHAnsi"/>
        </w:rPr>
        <w:t>Chicago</w:t>
      </w:r>
    </w:p>
    <w:p w14:paraId="1E76B002" w14:textId="77777777" w:rsidR="006A4124" w:rsidRPr="00666CBD" w:rsidRDefault="006A4124" w:rsidP="006A4124">
      <w:pPr>
        <w:pStyle w:val="ListParagraph"/>
        <w:numPr>
          <w:ilvl w:val="0"/>
          <w:numId w:val="9"/>
        </w:numPr>
        <w:tabs>
          <w:tab w:val="left" w:pos="0"/>
        </w:tabs>
        <w:rPr>
          <w:rFonts w:cstheme="minorHAnsi"/>
        </w:rPr>
      </w:pPr>
      <w:r w:rsidRPr="00666CBD">
        <w:rPr>
          <w:rFonts w:cstheme="minorHAnsi"/>
        </w:rPr>
        <w:t xml:space="preserve">Los Angeles </w:t>
      </w:r>
    </w:p>
    <w:p w14:paraId="4A4AFF6A" w14:textId="77777777" w:rsidR="006A4124" w:rsidRPr="008B00A1" w:rsidRDefault="006A4124" w:rsidP="006A4124">
      <w:pPr>
        <w:pStyle w:val="ListParagraph"/>
        <w:numPr>
          <w:ilvl w:val="0"/>
          <w:numId w:val="9"/>
        </w:numPr>
        <w:tabs>
          <w:tab w:val="left" w:pos="0"/>
        </w:tabs>
        <w:rPr>
          <w:rFonts w:cstheme="minorHAnsi"/>
        </w:rPr>
      </w:pPr>
      <w:r w:rsidRPr="008B00A1">
        <w:rPr>
          <w:rFonts w:cstheme="minorHAnsi"/>
        </w:rPr>
        <w:t>Denver</w:t>
      </w:r>
    </w:p>
    <w:p w14:paraId="21864888" w14:textId="456F23A3" w:rsidR="008D5F76" w:rsidRPr="000D4A1D" w:rsidRDefault="006A4124" w:rsidP="008B00A1">
      <w:pPr>
        <w:tabs>
          <w:tab w:val="left" w:pos="0"/>
        </w:tabs>
        <w:jc w:val="both"/>
        <w:rPr>
          <w:rFonts w:cstheme="minorHAnsi"/>
        </w:rPr>
      </w:pPr>
      <w:r w:rsidRPr="008B00A1">
        <w:rPr>
          <w:rFonts w:cstheme="minorHAnsi"/>
        </w:rPr>
        <w:tab/>
        <w:t xml:space="preserve">These cities were selected based on their physical distances from one another and thus, allows for a variety of weather data types to be collected </w:t>
      </w:r>
      <w:r w:rsidR="000D05AA" w:rsidRPr="00ED75D1">
        <w:rPr>
          <w:rFonts w:cstheme="minorHAnsi"/>
        </w:rPr>
        <w:t>including</w:t>
      </w:r>
      <w:r w:rsidRPr="00272C28">
        <w:rPr>
          <w:rFonts w:cstheme="minorHAnsi"/>
        </w:rPr>
        <w:t xml:space="preserve"> snow, rain, overcast, etc. This would be matched against all crime</w:t>
      </w:r>
      <w:r w:rsidR="00272C28">
        <w:rPr>
          <w:rFonts w:cstheme="minorHAnsi"/>
        </w:rPr>
        <w:t>-</w:t>
      </w:r>
      <w:r w:rsidRPr="00272C28">
        <w:rPr>
          <w:rFonts w:cstheme="minorHAnsi"/>
        </w:rPr>
        <w:t xml:space="preserve">data pulled from the </w:t>
      </w:r>
      <w:r w:rsidR="002B79FE" w:rsidRPr="00272C28">
        <w:rPr>
          <w:rFonts w:cstheme="minorHAnsi"/>
        </w:rPr>
        <w:t>cities</w:t>
      </w:r>
      <w:r w:rsidRPr="00272C28">
        <w:rPr>
          <w:rFonts w:cstheme="minorHAnsi"/>
        </w:rPr>
        <w:t xml:space="preserve"> over the past 5 years, </w:t>
      </w:r>
      <w:r w:rsidR="00272C28">
        <w:rPr>
          <w:rFonts w:cstheme="minorHAnsi"/>
        </w:rPr>
        <w:t xml:space="preserve">from the </w:t>
      </w:r>
      <w:r w:rsidRPr="00272C28">
        <w:rPr>
          <w:rFonts w:cstheme="minorHAnsi"/>
        </w:rPr>
        <w:t xml:space="preserve">beginning of 2014 to </w:t>
      </w:r>
      <w:r w:rsidR="00272C28">
        <w:rPr>
          <w:rFonts w:cstheme="minorHAnsi"/>
        </w:rPr>
        <w:t xml:space="preserve">the </w:t>
      </w:r>
      <w:r w:rsidRPr="00272C28">
        <w:rPr>
          <w:rFonts w:cstheme="minorHAnsi"/>
        </w:rPr>
        <w:t>end of 2018.</w:t>
      </w:r>
      <w:r w:rsidR="008E54F6" w:rsidRPr="00272C28">
        <w:rPr>
          <w:rFonts w:cstheme="minorHAnsi"/>
        </w:rPr>
        <w:t xml:space="preserve"> The only exception to this range was Boston</w:t>
      </w:r>
      <w:r w:rsidR="00272C28">
        <w:rPr>
          <w:rFonts w:cstheme="minorHAnsi"/>
        </w:rPr>
        <w:t>,</w:t>
      </w:r>
      <w:r w:rsidR="008E54F6" w:rsidRPr="00272C28">
        <w:rPr>
          <w:rFonts w:cstheme="minorHAnsi"/>
        </w:rPr>
        <w:t xml:space="preserve"> w</w:t>
      </w:r>
      <w:r w:rsidR="00272C28">
        <w:rPr>
          <w:rFonts w:cstheme="minorHAnsi"/>
        </w:rPr>
        <w:t>h</w:t>
      </w:r>
      <w:r w:rsidR="008E54F6" w:rsidRPr="00272C28">
        <w:rPr>
          <w:rFonts w:cstheme="minorHAnsi"/>
        </w:rPr>
        <w:t>ere the data procured only ranged from August of 2015 to present. However, Boston still contained enough data points that its data could still prove significant</w:t>
      </w:r>
      <w:r w:rsidR="00272C28">
        <w:rPr>
          <w:rFonts w:cstheme="minorHAnsi"/>
        </w:rPr>
        <w:t>,</w:t>
      </w:r>
      <w:r w:rsidR="008E54F6" w:rsidRPr="00272C28">
        <w:rPr>
          <w:rFonts w:cstheme="minorHAnsi"/>
        </w:rPr>
        <w:t xml:space="preserve"> despite this minor difference. </w:t>
      </w:r>
      <w:r w:rsidR="008D5F76" w:rsidRPr="00272C28">
        <w:rPr>
          <w:rFonts w:cstheme="minorHAnsi"/>
        </w:rPr>
        <w:t xml:space="preserve"> To achieve the purposes of this proposal, </w:t>
      </w:r>
      <w:r w:rsidR="00D03BEC" w:rsidRPr="00272C28">
        <w:rPr>
          <w:rFonts w:cstheme="minorHAnsi"/>
        </w:rPr>
        <w:t>the data</w:t>
      </w:r>
      <w:r w:rsidR="008D5F76" w:rsidRPr="00272C28">
        <w:rPr>
          <w:rFonts w:cstheme="minorHAnsi"/>
        </w:rPr>
        <w:t xml:space="preserve"> selected </w:t>
      </w:r>
      <w:r w:rsidR="00D03BEC" w:rsidRPr="00FF1CEF">
        <w:rPr>
          <w:rFonts w:cstheme="minorHAnsi"/>
        </w:rPr>
        <w:t>for the</w:t>
      </w:r>
      <w:r w:rsidR="008D5F76" w:rsidRPr="00FF1CEF">
        <w:rPr>
          <w:rFonts w:cstheme="minorHAnsi"/>
        </w:rPr>
        <w:t xml:space="preserve"> five cities</w:t>
      </w:r>
      <w:r w:rsidR="00D03BEC" w:rsidRPr="00FF1CEF">
        <w:rPr>
          <w:rFonts w:cstheme="minorHAnsi"/>
        </w:rPr>
        <w:t xml:space="preserve"> was</w:t>
      </w:r>
      <w:r w:rsidR="008D5F76" w:rsidRPr="00FF1CEF">
        <w:rPr>
          <w:rFonts w:cstheme="minorHAnsi"/>
        </w:rPr>
        <w:t xml:space="preserve"> based on the availab</w:t>
      </w:r>
      <w:r w:rsidR="008D5F76" w:rsidRPr="000D4A1D">
        <w:rPr>
          <w:rFonts w:cstheme="minorHAnsi"/>
        </w:rPr>
        <w:t>ility of the following criteria:</w:t>
      </w:r>
    </w:p>
    <w:p w14:paraId="1005F625" w14:textId="55CFC094" w:rsidR="008D5F76" w:rsidRPr="00051538" w:rsidRDefault="008D5F76" w:rsidP="008D5F76">
      <w:pPr>
        <w:pStyle w:val="ListParagraph"/>
        <w:numPr>
          <w:ilvl w:val="0"/>
          <w:numId w:val="12"/>
        </w:numPr>
        <w:tabs>
          <w:tab w:val="left" w:pos="0"/>
        </w:tabs>
        <w:rPr>
          <w:rFonts w:cstheme="minorHAnsi"/>
        </w:rPr>
      </w:pPr>
      <w:r w:rsidRPr="00051538">
        <w:rPr>
          <w:rFonts w:cstheme="minorHAnsi"/>
        </w:rPr>
        <w:t>Duration/years of data</w:t>
      </w:r>
    </w:p>
    <w:p w14:paraId="29C12705" w14:textId="14FD4E70" w:rsidR="008D5F76" w:rsidRPr="00666CBD" w:rsidRDefault="008D5F76" w:rsidP="008D5F76">
      <w:pPr>
        <w:pStyle w:val="ListParagraph"/>
        <w:numPr>
          <w:ilvl w:val="0"/>
          <w:numId w:val="12"/>
        </w:numPr>
        <w:tabs>
          <w:tab w:val="left" w:pos="0"/>
        </w:tabs>
        <w:rPr>
          <w:rFonts w:cstheme="minorHAnsi"/>
        </w:rPr>
      </w:pPr>
      <w:r w:rsidRPr="00666CBD">
        <w:rPr>
          <w:rFonts w:cstheme="minorHAnsi"/>
        </w:rPr>
        <w:t>Locational (latitude/longitude/address) aspects</w:t>
      </w:r>
    </w:p>
    <w:p w14:paraId="6EC95801" w14:textId="45686952" w:rsidR="008D5F76" w:rsidRPr="00666CBD" w:rsidRDefault="008D5F76" w:rsidP="008D5F76">
      <w:pPr>
        <w:pStyle w:val="ListParagraph"/>
        <w:numPr>
          <w:ilvl w:val="0"/>
          <w:numId w:val="12"/>
        </w:numPr>
        <w:tabs>
          <w:tab w:val="left" w:pos="0"/>
        </w:tabs>
        <w:rPr>
          <w:rFonts w:cstheme="minorHAnsi"/>
        </w:rPr>
      </w:pPr>
      <w:r w:rsidRPr="00666CBD">
        <w:rPr>
          <w:rFonts w:cstheme="minorHAnsi"/>
        </w:rPr>
        <w:t>Crime codes/descriptions</w:t>
      </w:r>
    </w:p>
    <w:p w14:paraId="212568D2" w14:textId="20CD3202" w:rsidR="004147CA" w:rsidRPr="00666CBD" w:rsidRDefault="008D5F76" w:rsidP="004147CA">
      <w:pPr>
        <w:pStyle w:val="ListParagraph"/>
        <w:numPr>
          <w:ilvl w:val="0"/>
          <w:numId w:val="12"/>
        </w:numPr>
        <w:tabs>
          <w:tab w:val="left" w:pos="0"/>
        </w:tabs>
        <w:rPr>
          <w:rFonts w:cstheme="minorHAnsi"/>
        </w:rPr>
      </w:pPr>
      <w:r w:rsidRPr="00666CBD">
        <w:rPr>
          <w:rFonts w:cstheme="minorHAnsi"/>
        </w:rPr>
        <w:t>Dates and times of the crimes</w:t>
      </w:r>
    </w:p>
    <w:p w14:paraId="7B044CD1" w14:textId="54CF2208" w:rsidR="004147CA" w:rsidRPr="008B00A1" w:rsidRDefault="00D03BEC" w:rsidP="004147CA">
      <w:pPr>
        <w:pStyle w:val="ListParagraph"/>
        <w:numPr>
          <w:ilvl w:val="0"/>
          <w:numId w:val="12"/>
        </w:numPr>
        <w:tabs>
          <w:tab w:val="left" w:pos="0"/>
        </w:tabs>
        <w:rPr>
          <w:rFonts w:cstheme="minorHAnsi"/>
        </w:rPr>
      </w:pPr>
      <w:r w:rsidRPr="00666CBD">
        <w:rPr>
          <w:rFonts w:cstheme="minorHAnsi"/>
        </w:rPr>
        <w:t>Significant n</w:t>
      </w:r>
      <w:r w:rsidR="004147CA" w:rsidRPr="00666CBD">
        <w:rPr>
          <w:rFonts w:cstheme="minorHAnsi"/>
        </w:rPr>
        <w:t>umber of records</w:t>
      </w:r>
    </w:p>
    <w:p w14:paraId="29597655" w14:textId="77777777" w:rsidR="00D03BEC" w:rsidRPr="008B00A1" w:rsidRDefault="00D03BEC" w:rsidP="00D03BEC">
      <w:pPr>
        <w:pStyle w:val="ListParagraph"/>
        <w:tabs>
          <w:tab w:val="left" w:pos="0"/>
        </w:tabs>
        <w:rPr>
          <w:rFonts w:cstheme="minorHAnsi"/>
        </w:rPr>
      </w:pPr>
    </w:p>
    <w:p w14:paraId="2AA38182" w14:textId="77777777" w:rsidR="006A4124" w:rsidRPr="008B00A1" w:rsidRDefault="006A4124" w:rsidP="006A4124">
      <w:pPr>
        <w:tabs>
          <w:tab w:val="left" w:pos="0"/>
        </w:tabs>
        <w:rPr>
          <w:rFonts w:cstheme="minorHAnsi"/>
          <w:b/>
          <w:bCs/>
        </w:rPr>
      </w:pPr>
      <w:r w:rsidRPr="008B00A1">
        <w:rPr>
          <w:rFonts w:cstheme="minorHAnsi"/>
          <w:b/>
          <w:bCs/>
        </w:rPr>
        <w:t>c. Technologies &amp; Resources</w:t>
      </w:r>
    </w:p>
    <w:p w14:paraId="5DAC25C7" w14:textId="212950C6" w:rsidR="006A4124" w:rsidRPr="00272C28" w:rsidRDefault="006A4124" w:rsidP="008B00A1">
      <w:pPr>
        <w:tabs>
          <w:tab w:val="left" w:pos="0"/>
        </w:tabs>
        <w:jc w:val="both"/>
        <w:rPr>
          <w:rFonts w:cstheme="minorHAnsi"/>
        </w:rPr>
      </w:pPr>
      <w:r w:rsidRPr="008B00A1">
        <w:rPr>
          <w:rFonts w:cstheme="minorHAnsi"/>
        </w:rPr>
        <w:tab/>
        <w:t>Python was implemented in order to: pull the weather data, clean the crime data, and verify the crime</w:t>
      </w:r>
      <w:r w:rsidR="00272C28">
        <w:rPr>
          <w:rFonts w:cstheme="minorHAnsi"/>
        </w:rPr>
        <w:t>-</w:t>
      </w:r>
      <w:r w:rsidRPr="00272C28">
        <w:rPr>
          <w:rFonts w:cstheme="minorHAnsi"/>
        </w:rPr>
        <w:t xml:space="preserve">code mapping. </w:t>
      </w:r>
      <w:r w:rsidR="00753BF0" w:rsidRPr="00272C28">
        <w:rPr>
          <w:rFonts w:cstheme="minorHAnsi"/>
        </w:rPr>
        <w:t>The team investigated a myriad of different weather data sources, such as Open Weather Map API, however</w:t>
      </w:r>
      <w:r w:rsidR="00272C28">
        <w:rPr>
          <w:rFonts w:cstheme="minorHAnsi"/>
        </w:rPr>
        <w:t>,</w:t>
      </w:r>
      <w:r w:rsidR="00753BF0" w:rsidRPr="00272C28">
        <w:rPr>
          <w:rFonts w:cstheme="minorHAnsi"/>
        </w:rPr>
        <w:t xml:space="preserve"> decided on utilizing the Dark Sky API due to cost-benefit calculations, data structure, ease of use and its detailed documentation. T</w:t>
      </w:r>
      <w:r w:rsidRPr="00FF1CEF">
        <w:rPr>
          <w:rFonts w:cstheme="minorHAnsi"/>
        </w:rPr>
        <w:t xml:space="preserve">he weather data was pulled from </w:t>
      </w:r>
      <w:r w:rsidR="00753BF0" w:rsidRPr="00FF1CEF">
        <w:rPr>
          <w:rFonts w:cstheme="minorHAnsi"/>
        </w:rPr>
        <w:t xml:space="preserve">this API </w:t>
      </w:r>
      <w:r w:rsidRPr="00FF1CEF">
        <w:rPr>
          <w:rFonts w:cstheme="minorHAnsi"/>
        </w:rPr>
        <w:t>for each city over the last 5 years</w:t>
      </w:r>
      <w:r w:rsidR="00272C28">
        <w:rPr>
          <w:rFonts w:cstheme="minorHAnsi"/>
        </w:rPr>
        <w:t>,</w:t>
      </w:r>
      <w:r w:rsidRPr="00272C28">
        <w:rPr>
          <w:rFonts w:cstheme="minorHAnsi"/>
        </w:rPr>
        <w:t xml:space="preserve"> for 24 hours each date. Each one was outputted into a</w:t>
      </w:r>
      <w:r w:rsidR="00F65FF3" w:rsidRPr="00272C28">
        <w:rPr>
          <w:rFonts w:cstheme="minorHAnsi"/>
        </w:rPr>
        <w:t>n individual</w:t>
      </w:r>
      <w:r w:rsidRPr="00272C28">
        <w:rPr>
          <w:rFonts w:cstheme="minorHAnsi"/>
        </w:rPr>
        <w:t xml:space="preserve"> </w:t>
      </w:r>
      <w:r w:rsidR="00272C28">
        <w:rPr>
          <w:rFonts w:cstheme="minorHAnsi"/>
        </w:rPr>
        <w:t>CSV</w:t>
      </w:r>
      <w:r w:rsidR="00272C28" w:rsidRPr="00272C28">
        <w:rPr>
          <w:rFonts w:cstheme="minorHAnsi"/>
        </w:rPr>
        <w:t xml:space="preserve"> </w:t>
      </w:r>
      <w:r w:rsidRPr="00272C28">
        <w:rPr>
          <w:rFonts w:cstheme="minorHAnsi"/>
        </w:rPr>
        <w:t>and then combined</w:t>
      </w:r>
      <w:r w:rsidR="00272C28">
        <w:rPr>
          <w:rFonts w:cstheme="minorHAnsi"/>
        </w:rPr>
        <w:t xml:space="preserve"> the files</w:t>
      </w:r>
      <w:r w:rsidRPr="00272C28">
        <w:rPr>
          <w:rFonts w:cstheme="minorHAnsi"/>
        </w:rPr>
        <w:t xml:space="preserve"> into a single </w:t>
      </w:r>
      <w:r w:rsidR="00272C28">
        <w:rPr>
          <w:rFonts w:cstheme="minorHAnsi"/>
        </w:rPr>
        <w:t>CSV</w:t>
      </w:r>
      <w:r w:rsidR="00272C28" w:rsidRPr="00272C28">
        <w:rPr>
          <w:rFonts w:cstheme="minorHAnsi"/>
        </w:rPr>
        <w:t xml:space="preserve"> </w:t>
      </w:r>
      <w:r w:rsidRPr="00272C28">
        <w:rPr>
          <w:rFonts w:cstheme="minorHAnsi"/>
        </w:rPr>
        <w:t>file</w:t>
      </w:r>
      <w:r w:rsidR="00272C28">
        <w:rPr>
          <w:rFonts w:cstheme="minorHAnsi"/>
        </w:rPr>
        <w:t>,</w:t>
      </w:r>
      <w:r w:rsidRPr="00272C28">
        <w:rPr>
          <w:rFonts w:cstheme="minorHAnsi"/>
        </w:rPr>
        <w:t xml:space="preserve"> in </w:t>
      </w:r>
      <w:r w:rsidR="00272C28">
        <w:rPr>
          <w:rFonts w:cstheme="minorHAnsi"/>
        </w:rPr>
        <w:t>P</w:t>
      </w:r>
      <w:r w:rsidRPr="00272C28">
        <w:rPr>
          <w:rFonts w:cstheme="minorHAnsi"/>
        </w:rPr>
        <w:t>ython.</w:t>
      </w:r>
    </w:p>
    <w:p w14:paraId="01169591" w14:textId="30FD7113" w:rsidR="00F65FF3" w:rsidRPr="00051538" w:rsidRDefault="006A4124" w:rsidP="008B00A1">
      <w:pPr>
        <w:tabs>
          <w:tab w:val="left" w:pos="0"/>
        </w:tabs>
        <w:jc w:val="both"/>
        <w:rPr>
          <w:rFonts w:cstheme="minorHAnsi"/>
        </w:rPr>
      </w:pPr>
      <w:r w:rsidRPr="00FF1CEF">
        <w:rPr>
          <w:rFonts w:cstheme="minorHAnsi"/>
        </w:rPr>
        <w:tab/>
        <w:t>The crime data was cleaned and made more concise using Python. The data was shortened to include only the necessary columns and to cover only the past 5 year</w:t>
      </w:r>
      <w:r w:rsidR="00C6018A" w:rsidRPr="00FF1CEF">
        <w:rPr>
          <w:rFonts w:cstheme="minorHAnsi"/>
        </w:rPr>
        <w:t>s.</w:t>
      </w:r>
      <w:r w:rsidRPr="00FF1CEF">
        <w:rPr>
          <w:rFonts w:cstheme="minorHAnsi"/>
        </w:rPr>
        <w:t xml:space="preserve"> The column outputs </w:t>
      </w:r>
      <w:r w:rsidR="000D05AA" w:rsidRPr="00FF1CEF">
        <w:rPr>
          <w:rFonts w:cstheme="minorHAnsi"/>
        </w:rPr>
        <w:t>include</w:t>
      </w:r>
      <w:r w:rsidRPr="00272C28">
        <w:rPr>
          <w:rFonts w:cstheme="minorHAnsi"/>
        </w:rPr>
        <w:t xml:space="preserve"> </w:t>
      </w:r>
      <w:r w:rsidR="005437EB" w:rsidRPr="00272C28">
        <w:rPr>
          <w:rFonts w:cstheme="minorHAnsi"/>
        </w:rPr>
        <w:t xml:space="preserve">city, </w:t>
      </w:r>
      <w:r w:rsidRPr="00FF1CEF">
        <w:rPr>
          <w:rFonts w:cstheme="minorHAnsi"/>
        </w:rPr>
        <w:t>crime codes</w:t>
      </w:r>
      <w:r w:rsidR="00C6018A" w:rsidRPr="000D4A1D">
        <w:rPr>
          <w:rFonts w:cstheme="minorHAnsi"/>
        </w:rPr>
        <w:t>,</w:t>
      </w:r>
      <w:r w:rsidR="005437EB" w:rsidRPr="000D4A1D">
        <w:rPr>
          <w:rFonts w:cstheme="minorHAnsi"/>
        </w:rPr>
        <w:t xml:space="preserve"> date/time,</w:t>
      </w:r>
      <w:r w:rsidRPr="000D4A1D">
        <w:rPr>
          <w:rFonts w:cstheme="minorHAnsi"/>
        </w:rPr>
        <w:t xml:space="preserve"> and addresses (latitude/longitude).</w:t>
      </w:r>
      <w:r w:rsidRPr="00F50730">
        <w:rPr>
          <w:rFonts w:cstheme="minorHAnsi"/>
        </w:rPr>
        <w:t xml:space="preserve"> The sources of the crime data included: Kaggle, Police Departments, and City government websit</w:t>
      </w:r>
      <w:r w:rsidR="00F65FF3" w:rsidRPr="00051538">
        <w:rPr>
          <w:rFonts w:cstheme="minorHAnsi"/>
        </w:rPr>
        <w:t xml:space="preserve">es. </w:t>
      </w:r>
    </w:p>
    <w:p w14:paraId="30321D0F" w14:textId="40312A72" w:rsidR="006A4124" w:rsidRPr="00AD223C" w:rsidRDefault="00F65FF3" w:rsidP="008B00A1">
      <w:pPr>
        <w:tabs>
          <w:tab w:val="left" w:pos="0"/>
        </w:tabs>
        <w:jc w:val="both"/>
        <w:rPr>
          <w:rFonts w:cstheme="minorHAnsi"/>
        </w:rPr>
      </w:pPr>
      <w:r w:rsidRPr="00666CBD">
        <w:rPr>
          <w:rFonts w:cstheme="minorHAnsi"/>
        </w:rPr>
        <w:lastRenderedPageBreak/>
        <w:tab/>
        <w:t>Lastly, for the crime</w:t>
      </w:r>
      <w:r w:rsidR="00AD223C">
        <w:rPr>
          <w:rFonts w:cstheme="minorHAnsi"/>
        </w:rPr>
        <w:t>-</w:t>
      </w:r>
      <w:r w:rsidRPr="00AD223C">
        <w:rPr>
          <w:rFonts w:cstheme="minorHAnsi"/>
        </w:rPr>
        <w:t xml:space="preserve">code mapping, these were standardized and mapped in </w:t>
      </w:r>
      <w:r w:rsidR="00AD223C">
        <w:rPr>
          <w:rFonts w:cstheme="minorHAnsi"/>
        </w:rPr>
        <w:t>P</w:t>
      </w:r>
      <w:r w:rsidRPr="00AD223C">
        <w:rPr>
          <w:rFonts w:cstheme="minorHAnsi"/>
        </w:rPr>
        <w:t xml:space="preserve">ython and manual </w:t>
      </w:r>
      <w:r w:rsidR="00AD223C" w:rsidRPr="00AD223C">
        <w:rPr>
          <w:rFonts w:cstheme="minorHAnsi"/>
        </w:rPr>
        <w:t>input</w:t>
      </w:r>
      <w:r w:rsidR="00AD223C">
        <w:rPr>
          <w:rFonts w:cstheme="minorHAnsi"/>
        </w:rPr>
        <w:t>ted</w:t>
      </w:r>
      <w:r w:rsidRPr="00AD223C">
        <w:rPr>
          <w:rFonts w:cstheme="minorHAnsi"/>
        </w:rPr>
        <w:t xml:space="preserve">. The codes and mapping were then verified in </w:t>
      </w:r>
      <w:r w:rsidR="00AD223C">
        <w:rPr>
          <w:rFonts w:cstheme="minorHAnsi"/>
        </w:rPr>
        <w:t>P</w:t>
      </w:r>
      <w:r w:rsidRPr="00AD223C">
        <w:rPr>
          <w:rFonts w:cstheme="minorHAnsi"/>
        </w:rPr>
        <w:t>ython utilizing Pandas. Afterwards, all data was combined and saved within PostgreSQL.</w:t>
      </w:r>
    </w:p>
    <w:p w14:paraId="01009028" w14:textId="07A7E03F" w:rsidR="00831492" w:rsidRPr="00AD223C" w:rsidRDefault="000E6B0C" w:rsidP="008B00A1">
      <w:pPr>
        <w:tabs>
          <w:tab w:val="left" w:pos="0"/>
        </w:tabs>
        <w:jc w:val="both"/>
        <w:rPr>
          <w:rFonts w:cstheme="minorHAnsi"/>
        </w:rPr>
      </w:pPr>
      <w:r w:rsidRPr="00AD223C">
        <w:rPr>
          <w:rFonts w:cstheme="minorHAnsi"/>
        </w:rPr>
        <w:tab/>
        <w:t>The data sources</w:t>
      </w:r>
      <w:r w:rsidR="00831492" w:rsidRPr="00AD223C">
        <w:rPr>
          <w:rFonts w:cstheme="minorHAnsi"/>
        </w:rPr>
        <w:t>,</w:t>
      </w:r>
      <w:r w:rsidR="0094740C" w:rsidRPr="00AD223C">
        <w:rPr>
          <w:rFonts w:cstheme="minorHAnsi"/>
        </w:rPr>
        <w:t xml:space="preserve"> data statistics, and</w:t>
      </w:r>
      <w:r w:rsidR="00831492" w:rsidRPr="00AD223C">
        <w:rPr>
          <w:rFonts w:cstheme="minorHAnsi"/>
        </w:rPr>
        <w:t xml:space="preserve"> tools</w:t>
      </w:r>
      <w:r w:rsidR="0094740C" w:rsidRPr="00AD223C">
        <w:rPr>
          <w:rFonts w:cstheme="minorHAnsi"/>
        </w:rPr>
        <w:t>/modules</w:t>
      </w:r>
      <w:r w:rsidR="00831492" w:rsidRPr="00AD223C">
        <w:rPr>
          <w:rFonts w:cstheme="minorHAnsi"/>
        </w:rPr>
        <w:t xml:space="preserve"> used for each relevant city is summarized </w:t>
      </w:r>
      <w:r w:rsidR="003220D8" w:rsidRPr="00AD223C">
        <w:rPr>
          <w:rFonts w:cstheme="minorHAnsi"/>
        </w:rPr>
        <w:t xml:space="preserve">in </w:t>
      </w:r>
      <w:r w:rsidR="00AD223C">
        <w:rPr>
          <w:rFonts w:cstheme="minorHAnsi"/>
        </w:rPr>
        <w:t xml:space="preserve">the </w:t>
      </w:r>
      <w:r w:rsidR="003220D8" w:rsidRPr="00AD223C">
        <w:rPr>
          <w:rFonts w:cstheme="minorHAnsi"/>
        </w:rPr>
        <w:t xml:space="preserve">table </w:t>
      </w:r>
      <w:r w:rsidR="00831492" w:rsidRPr="00AD223C">
        <w:rPr>
          <w:rFonts w:cstheme="minorHAnsi"/>
        </w:rPr>
        <w:t>below:</w:t>
      </w:r>
    </w:p>
    <w:p w14:paraId="3B9C5111" w14:textId="77777777" w:rsidR="00F44B7A" w:rsidRPr="00FF1CEF" w:rsidRDefault="00F44B7A" w:rsidP="006A4124">
      <w:pPr>
        <w:tabs>
          <w:tab w:val="left" w:pos="0"/>
        </w:tabs>
        <w:rPr>
          <w:rFonts w:cstheme="minorHAnsi"/>
        </w:rPr>
      </w:pPr>
    </w:p>
    <w:p w14:paraId="34C2BE14" w14:textId="3B5DC6F6" w:rsidR="00F65FF3" w:rsidRPr="008B00A1" w:rsidRDefault="00F44B7A" w:rsidP="008B00A1">
      <w:pPr>
        <w:tabs>
          <w:tab w:val="left" w:pos="0"/>
        </w:tabs>
        <w:jc w:val="center"/>
        <w:rPr>
          <w:rFonts w:cstheme="minorHAnsi"/>
        </w:rPr>
      </w:pPr>
      <w:r w:rsidRPr="008B00A1">
        <w:rPr>
          <w:rFonts w:cstheme="minorHAnsi"/>
        </w:rPr>
        <w:t>Table 1. Data Overview</w:t>
      </w:r>
    </w:p>
    <w:tbl>
      <w:tblPr>
        <w:tblStyle w:val="TableGrid"/>
        <w:tblW w:w="10170" w:type="dxa"/>
        <w:tblCellSpacing w:w="7" w:type="dxa"/>
        <w:tblInd w:w="-365" w:type="dxa"/>
        <w:tblLayout w:type="fixed"/>
        <w:tblCellMar>
          <w:left w:w="115" w:type="dxa"/>
          <w:right w:w="115" w:type="dxa"/>
        </w:tblCellMar>
        <w:tblLook w:val="04A0" w:firstRow="1" w:lastRow="0" w:firstColumn="1" w:lastColumn="0" w:noHBand="0" w:noVBand="1"/>
      </w:tblPr>
      <w:tblGrid>
        <w:gridCol w:w="1260"/>
        <w:gridCol w:w="990"/>
        <w:gridCol w:w="4319"/>
        <w:gridCol w:w="1351"/>
        <w:gridCol w:w="2250"/>
      </w:tblGrid>
      <w:tr w:rsidR="00F65FF3" w:rsidRPr="00ED75D1" w14:paraId="6EDF50C1" w14:textId="77777777" w:rsidTr="00F65FF3">
        <w:trPr>
          <w:tblCellSpacing w:w="7" w:type="dxa"/>
        </w:trPr>
        <w:tc>
          <w:tcPr>
            <w:tcW w:w="1239" w:type="dxa"/>
          </w:tcPr>
          <w:p w14:paraId="6C01E99F" w14:textId="77777777" w:rsidR="00F65FF3" w:rsidRPr="008B00A1" w:rsidRDefault="00F65FF3" w:rsidP="00AF6886">
            <w:pPr>
              <w:rPr>
                <w:rFonts w:cstheme="minorHAnsi"/>
                <w:sz w:val="20"/>
                <w:szCs w:val="20"/>
              </w:rPr>
            </w:pPr>
            <w:r w:rsidRPr="008B00A1">
              <w:rPr>
                <w:rFonts w:cstheme="minorHAnsi"/>
                <w:sz w:val="20"/>
                <w:szCs w:val="20"/>
              </w:rPr>
              <w:t>Category</w:t>
            </w:r>
          </w:p>
        </w:tc>
        <w:tc>
          <w:tcPr>
            <w:tcW w:w="976" w:type="dxa"/>
          </w:tcPr>
          <w:p w14:paraId="206C68DB" w14:textId="77777777" w:rsidR="00F65FF3" w:rsidRPr="008B00A1" w:rsidRDefault="00F65FF3" w:rsidP="00AF6886">
            <w:pPr>
              <w:rPr>
                <w:rFonts w:cstheme="minorHAnsi"/>
                <w:sz w:val="20"/>
                <w:szCs w:val="20"/>
              </w:rPr>
            </w:pPr>
            <w:r w:rsidRPr="008B00A1">
              <w:rPr>
                <w:rFonts w:cstheme="minorHAnsi"/>
                <w:sz w:val="20"/>
                <w:szCs w:val="20"/>
              </w:rPr>
              <w:t>Datasets</w:t>
            </w:r>
          </w:p>
        </w:tc>
        <w:tc>
          <w:tcPr>
            <w:tcW w:w="4305" w:type="dxa"/>
          </w:tcPr>
          <w:p w14:paraId="79FF6934" w14:textId="77777777" w:rsidR="00F65FF3" w:rsidRPr="008B00A1" w:rsidRDefault="00F65FF3" w:rsidP="00AF6886">
            <w:pPr>
              <w:rPr>
                <w:rFonts w:cstheme="minorHAnsi"/>
                <w:sz w:val="20"/>
                <w:szCs w:val="20"/>
              </w:rPr>
            </w:pPr>
            <w:r w:rsidRPr="008B00A1">
              <w:rPr>
                <w:rFonts w:cstheme="minorHAnsi"/>
                <w:sz w:val="20"/>
                <w:szCs w:val="20"/>
              </w:rPr>
              <w:t>Sources</w:t>
            </w:r>
          </w:p>
        </w:tc>
        <w:tc>
          <w:tcPr>
            <w:tcW w:w="1337" w:type="dxa"/>
          </w:tcPr>
          <w:p w14:paraId="5673F350" w14:textId="77777777" w:rsidR="00F65FF3" w:rsidRPr="008B00A1" w:rsidRDefault="00F65FF3" w:rsidP="00AF6886">
            <w:pPr>
              <w:rPr>
                <w:rFonts w:cstheme="minorHAnsi"/>
                <w:sz w:val="20"/>
                <w:szCs w:val="20"/>
              </w:rPr>
            </w:pPr>
            <w:r w:rsidRPr="008B00A1">
              <w:rPr>
                <w:rFonts w:cstheme="minorHAnsi"/>
                <w:sz w:val="20"/>
                <w:szCs w:val="20"/>
              </w:rPr>
              <w:t>Data Statistics</w:t>
            </w:r>
          </w:p>
        </w:tc>
        <w:tc>
          <w:tcPr>
            <w:tcW w:w="2229" w:type="dxa"/>
          </w:tcPr>
          <w:p w14:paraId="394A34FB" w14:textId="77777777" w:rsidR="00F65FF3" w:rsidRPr="008B00A1" w:rsidRDefault="00F65FF3" w:rsidP="00AF6886">
            <w:pPr>
              <w:rPr>
                <w:rFonts w:cstheme="minorHAnsi"/>
                <w:sz w:val="20"/>
                <w:szCs w:val="20"/>
              </w:rPr>
            </w:pPr>
            <w:r w:rsidRPr="008B00A1">
              <w:rPr>
                <w:rFonts w:cstheme="minorHAnsi"/>
                <w:sz w:val="20"/>
                <w:szCs w:val="20"/>
              </w:rPr>
              <w:t xml:space="preserve">Tools / Modules Used </w:t>
            </w:r>
          </w:p>
        </w:tc>
      </w:tr>
      <w:tr w:rsidR="00F65FF3" w:rsidRPr="00ED75D1" w14:paraId="755C3756" w14:textId="77777777" w:rsidTr="00F65FF3">
        <w:trPr>
          <w:trHeight w:val="602"/>
          <w:tblCellSpacing w:w="7" w:type="dxa"/>
        </w:trPr>
        <w:tc>
          <w:tcPr>
            <w:tcW w:w="1239" w:type="dxa"/>
            <w:vMerge w:val="restart"/>
          </w:tcPr>
          <w:p w14:paraId="0829F893" w14:textId="77777777" w:rsidR="00F65FF3" w:rsidRPr="008B00A1" w:rsidRDefault="00F65FF3" w:rsidP="00AF6886">
            <w:pPr>
              <w:rPr>
                <w:rFonts w:cstheme="minorHAnsi"/>
                <w:sz w:val="20"/>
                <w:szCs w:val="20"/>
              </w:rPr>
            </w:pPr>
            <w:r w:rsidRPr="008B00A1">
              <w:rPr>
                <w:rFonts w:cstheme="minorHAnsi"/>
                <w:sz w:val="20"/>
                <w:szCs w:val="20"/>
              </w:rPr>
              <w:t>Crime Data</w:t>
            </w:r>
          </w:p>
        </w:tc>
        <w:tc>
          <w:tcPr>
            <w:tcW w:w="976" w:type="dxa"/>
          </w:tcPr>
          <w:p w14:paraId="4D31C7A3" w14:textId="77777777" w:rsidR="00F65FF3" w:rsidRPr="008B00A1" w:rsidRDefault="00F65FF3" w:rsidP="00AF6886">
            <w:pPr>
              <w:jc w:val="center"/>
              <w:rPr>
                <w:rFonts w:cstheme="minorHAnsi"/>
                <w:sz w:val="20"/>
                <w:szCs w:val="20"/>
              </w:rPr>
            </w:pPr>
            <w:r w:rsidRPr="008B00A1">
              <w:rPr>
                <w:rFonts w:cstheme="minorHAnsi"/>
                <w:sz w:val="20"/>
                <w:szCs w:val="20"/>
              </w:rPr>
              <w:t>Atlanta</w:t>
            </w:r>
          </w:p>
        </w:tc>
        <w:tc>
          <w:tcPr>
            <w:tcW w:w="4305" w:type="dxa"/>
          </w:tcPr>
          <w:p w14:paraId="09C4A6D0" w14:textId="77777777" w:rsidR="00F65FF3" w:rsidRPr="008B00A1" w:rsidRDefault="00FF077A" w:rsidP="00AF6886">
            <w:pPr>
              <w:rPr>
                <w:rFonts w:cstheme="minorHAnsi"/>
                <w:sz w:val="20"/>
                <w:szCs w:val="20"/>
              </w:rPr>
            </w:pPr>
            <w:hyperlink r:id="rId8" w:history="1">
              <w:r w:rsidR="00F65FF3" w:rsidRPr="008B00A1">
                <w:rPr>
                  <w:rStyle w:val="Hyperlink"/>
                  <w:rFonts w:cstheme="minorHAnsi"/>
                  <w:sz w:val="20"/>
                  <w:szCs w:val="20"/>
                </w:rPr>
                <w:t>http://www.atlantapd.org/i-want-to/crime-data-downloads</w:t>
              </w:r>
            </w:hyperlink>
          </w:p>
        </w:tc>
        <w:tc>
          <w:tcPr>
            <w:tcW w:w="1337" w:type="dxa"/>
          </w:tcPr>
          <w:p w14:paraId="584030EF" w14:textId="77777777" w:rsidR="00F65FF3" w:rsidRPr="008B00A1" w:rsidRDefault="00F65FF3" w:rsidP="00AF6886">
            <w:pPr>
              <w:rPr>
                <w:rFonts w:cstheme="minorHAnsi"/>
                <w:sz w:val="18"/>
                <w:szCs w:val="18"/>
              </w:rPr>
            </w:pPr>
            <w:r w:rsidRPr="008B00A1">
              <w:rPr>
                <w:rFonts w:cstheme="minorHAnsi"/>
                <w:sz w:val="18"/>
                <w:szCs w:val="18"/>
              </w:rPr>
              <w:t>5,458,515</w:t>
            </w:r>
          </w:p>
          <w:p w14:paraId="31A22395"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val="restart"/>
          </w:tcPr>
          <w:p w14:paraId="4D41E799" w14:textId="77777777"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 xml:space="preserve">Python </w:t>
            </w:r>
          </w:p>
          <w:p w14:paraId="313B6B53" w14:textId="77777777"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Pandas</w:t>
            </w:r>
          </w:p>
          <w:p w14:paraId="4E4B2AE7" w14:textId="4180BD8F"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GeoPy.Geocoders</w:t>
            </w:r>
          </w:p>
          <w:p w14:paraId="1CCB876C" w14:textId="36A719E3"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AST</w:t>
            </w:r>
          </w:p>
          <w:p w14:paraId="4398FBFF" w14:textId="2EF55B4F"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NumPy</w:t>
            </w:r>
          </w:p>
          <w:p w14:paraId="40AB8FE2" w14:textId="180FFDD3"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Time</w:t>
            </w:r>
          </w:p>
          <w:p w14:paraId="38895488" w14:textId="16BA19A5"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Datetime</w:t>
            </w:r>
          </w:p>
          <w:p w14:paraId="343BCE0A" w14:textId="0D1734A4" w:rsidR="00F65FF3" w:rsidRPr="008B00A1" w:rsidRDefault="00F65FF3" w:rsidP="00AF6886">
            <w:pPr>
              <w:rPr>
                <w:rFonts w:cstheme="minorHAnsi"/>
                <w:sz w:val="18"/>
                <w:szCs w:val="18"/>
              </w:rPr>
            </w:pPr>
          </w:p>
        </w:tc>
      </w:tr>
      <w:tr w:rsidR="00F65FF3" w:rsidRPr="00ED75D1" w14:paraId="231B7089" w14:textId="77777777" w:rsidTr="00F65FF3">
        <w:trPr>
          <w:trHeight w:val="710"/>
          <w:tblCellSpacing w:w="7" w:type="dxa"/>
        </w:trPr>
        <w:tc>
          <w:tcPr>
            <w:tcW w:w="1239" w:type="dxa"/>
            <w:vMerge/>
          </w:tcPr>
          <w:p w14:paraId="6DC3D90C" w14:textId="77777777" w:rsidR="00F65FF3" w:rsidRPr="008B00A1" w:rsidRDefault="00F65FF3" w:rsidP="00AF6886">
            <w:pPr>
              <w:rPr>
                <w:rFonts w:cstheme="minorHAnsi"/>
                <w:sz w:val="20"/>
                <w:szCs w:val="20"/>
              </w:rPr>
            </w:pPr>
          </w:p>
        </w:tc>
        <w:tc>
          <w:tcPr>
            <w:tcW w:w="976" w:type="dxa"/>
          </w:tcPr>
          <w:p w14:paraId="0D6A967A" w14:textId="77777777" w:rsidR="00F65FF3" w:rsidRPr="008B00A1" w:rsidRDefault="00F65FF3" w:rsidP="00AF6886">
            <w:pPr>
              <w:jc w:val="center"/>
              <w:rPr>
                <w:rFonts w:cstheme="minorHAnsi"/>
                <w:sz w:val="20"/>
                <w:szCs w:val="20"/>
              </w:rPr>
            </w:pPr>
            <w:r w:rsidRPr="008B00A1">
              <w:rPr>
                <w:rFonts w:cstheme="minorHAnsi"/>
                <w:sz w:val="20"/>
                <w:szCs w:val="20"/>
              </w:rPr>
              <w:t>Boston</w:t>
            </w:r>
          </w:p>
        </w:tc>
        <w:tc>
          <w:tcPr>
            <w:tcW w:w="4305" w:type="dxa"/>
          </w:tcPr>
          <w:p w14:paraId="4D1B7633" w14:textId="77777777" w:rsidR="00F65FF3" w:rsidRPr="008B00A1" w:rsidRDefault="00FF077A" w:rsidP="00AF6886">
            <w:pPr>
              <w:rPr>
                <w:rFonts w:cstheme="minorHAnsi"/>
                <w:sz w:val="20"/>
                <w:szCs w:val="20"/>
              </w:rPr>
            </w:pPr>
            <w:hyperlink r:id="rId9" w:history="1">
              <w:r w:rsidR="00F65FF3" w:rsidRPr="008B00A1">
                <w:rPr>
                  <w:rStyle w:val="Hyperlink"/>
                  <w:rFonts w:cstheme="minorHAnsi"/>
                  <w:sz w:val="20"/>
                  <w:szCs w:val="20"/>
                </w:rPr>
                <w:t>https://data.boston.gov/dataset/crime-incident-reports-august-2015-to-date-source-new-system</w:t>
              </w:r>
            </w:hyperlink>
          </w:p>
        </w:tc>
        <w:tc>
          <w:tcPr>
            <w:tcW w:w="1337" w:type="dxa"/>
          </w:tcPr>
          <w:p w14:paraId="31925EFD" w14:textId="77777777" w:rsidR="00F65FF3" w:rsidRPr="008B00A1" w:rsidRDefault="00F65FF3" w:rsidP="00AF6886">
            <w:pPr>
              <w:rPr>
                <w:rFonts w:cstheme="minorHAnsi"/>
                <w:sz w:val="18"/>
                <w:szCs w:val="18"/>
              </w:rPr>
            </w:pPr>
            <w:r w:rsidRPr="008B00A1">
              <w:rPr>
                <w:rFonts w:cstheme="minorHAnsi"/>
                <w:sz w:val="18"/>
                <w:szCs w:val="18"/>
              </w:rPr>
              <w:t>6,629,480</w:t>
            </w:r>
          </w:p>
          <w:p w14:paraId="5752EF4B"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tcPr>
          <w:p w14:paraId="23B2F2DB" w14:textId="77777777" w:rsidR="00F65FF3" w:rsidRPr="008B00A1" w:rsidRDefault="00F65FF3" w:rsidP="00F65FF3">
            <w:pPr>
              <w:pStyle w:val="ListParagraph"/>
              <w:numPr>
                <w:ilvl w:val="0"/>
                <w:numId w:val="11"/>
              </w:numPr>
              <w:rPr>
                <w:rFonts w:cstheme="minorHAnsi"/>
                <w:sz w:val="18"/>
                <w:szCs w:val="18"/>
              </w:rPr>
            </w:pPr>
          </w:p>
        </w:tc>
      </w:tr>
      <w:tr w:rsidR="00F65FF3" w:rsidRPr="00ED75D1" w14:paraId="0BCE69FB" w14:textId="77777777" w:rsidTr="00F65FF3">
        <w:trPr>
          <w:trHeight w:val="620"/>
          <w:tblCellSpacing w:w="7" w:type="dxa"/>
        </w:trPr>
        <w:tc>
          <w:tcPr>
            <w:tcW w:w="1239" w:type="dxa"/>
            <w:vMerge/>
          </w:tcPr>
          <w:p w14:paraId="6EB8FB5A" w14:textId="77777777" w:rsidR="00F65FF3" w:rsidRPr="008B00A1" w:rsidRDefault="00F65FF3" w:rsidP="00AF6886">
            <w:pPr>
              <w:rPr>
                <w:rFonts w:cstheme="minorHAnsi"/>
                <w:sz w:val="20"/>
                <w:szCs w:val="20"/>
              </w:rPr>
            </w:pPr>
          </w:p>
        </w:tc>
        <w:tc>
          <w:tcPr>
            <w:tcW w:w="976" w:type="dxa"/>
          </w:tcPr>
          <w:p w14:paraId="498FA5C1" w14:textId="77777777" w:rsidR="00F65FF3" w:rsidRPr="008B00A1" w:rsidRDefault="00F65FF3" w:rsidP="00AF6886">
            <w:pPr>
              <w:jc w:val="center"/>
              <w:rPr>
                <w:rFonts w:cstheme="minorHAnsi"/>
                <w:sz w:val="20"/>
                <w:szCs w:val="20"/>
              </w:rPr>
            </w:pPr>
            <w:r w:rsidRPr="008B00A1">
              <w:rPr>
                <w:rFonts w:cstheme="minorHAnsi"/>
                <w:sz w:val="20"/>
                <w:szCs w:val="20"/>
              </w:rPr>
              <w:t>Chicago</w:t>
            </w:r>
          </w:p>
        </w:tc>
        <w:tc>
          <w:tcPr>
            <w:tcW w:w="4305" w:type="dxa"/>
          </w:tcPr>
          <w:p w14:paraId="26D6B2E8" w14:textId="77777777" w:rsidR="00F65FF3" w:rsidRPr="008B00A1" w:rsidRDefault="00FF077A" w:rsidP="00AF6886">
            <w:pPr>
              <w:rPr>
                <w:rFonts w:cstheme="minorHAnsi"/>
                <w:sz w:val="20"/>
                <w:szCs w:val="20"/>
              </w:rPr>
            </w:pPr>
            <w:hyperlink r:id="rId10" w:tgtFrame="_blank" w:history="1">
              <w:r w:rsidR="00F65FF3" w:rsidRPr="008B00A1">
                <w:rPr>
                  <w:rStyle w:val="Hyperlink"/>
                  <w:rFonts w:cstheme="minorHAnsi"/>
                  <w:sz w:val="20"/>
                  <w:szCs w:val="20"/>
                  <w:shd w:val="clear" w:color="auto" w:fill="FFFFFF"/>
                </w:rPr>
                <w:t>https://www.kaggle.com/chicago/chicago-crime</w:t>
              </w:r>
            </w:hyperlink>
          </w:p>
        </w:tc>
        <w:tc>
          <w:tcPr>
            <w:tcW w:w="1337" w:type="dxa"/>
          </w:tcPr>
          <w:p w14:paraId="159A474D" w14:textId="77777777" w:rsidR="00F65FF3" w:rsidRPr="008B00A1" w:rsidRDefault="00F65FF3" w:rsidP="00AF6886">
            <w:pPr>
              <w:rPr>
                <w:rFonts w:cstheme="minorHAnsi"/>
                <w:sz w:val="18"/>
                <w:szCs w:val="18"/>
              </w:rPr>
            </w:pPr>
            <w:r w:rsidRPr="008B00A1">
              <w:rPr>
                <w:rFonts w:cstheme="minorHAnsi"/>
                <w:sz w:val="18"/>
                <w:szCs w:val="18"/>
              </w:rPr>
              <w:t>31,261,892</w:t>
            </w:r>
          </w:p>
          <w:p w14:paraId="5AAE005B"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tcPr>
          <w:p w14:paraId="6050836A" w14:textId="77777777" w:rsidR="00F65FF3" w:rsidRPr="008B00A1" w:rsidRDefault="00F65FF3" w:rsidP="00F65FF3">
            <w:pPr>
              <w:pStyle w:val="ListParagraph"/>
              <w:numPr>
                <w:ilvl w:val="0"/>
                <w:numId w:val="11"/>
              </w:numPr>
              <w:rPr>
                <w:rFonts w:cstheme="minorHAnsi"/>
                <w:sz w:val="18"/>
                <w:szCs w:val="18"/>
              </w:rPr>
            </w:pPr>
          </w:p>
        </w:tc>
      </w:tr>
      <w:tr w:rsidR="00F65FF3" w:rsidRPr="00ED75D1" w14:paraId="7E2C19F6" w14:textId="77777777" w:rsidTr="00F65FF3">
        <w:trPr>
          <w:trHeight w:val="710"/>
          <w:tblCellSpacing w:w="7" w:type="dxa"/>
        </w:trPr>
        <w:tc>
          <w:tcPr>
            <w:tcW w:w="1239" w:type="dxa"/>
            <w:vMerge/>
          </w:tcPr>
          <w:p w14:paraId="08C467F3" w14:textId="77777777" w:rsidR="00F65FF3" w:rsidRPr="008B00A1" w:rsidRDefault="00F65FF3" w:rsidP="00AF6886">
            <w:pPr>
              <w:rPr>
                <w:rFonts w:cstheme="minorHAnsi"/>
                <w:sz w:val="20"/>
                <w:szCs w:val="20"/>
              </w:rPr>
            </w:pPr>
          </w:p>
        </w:tc>
        <w:tc>
          <w:tcPr>
            <w:tcW w:w="976" w:type="dxa"/>
          </w:tcPr>
          <w:p w14:paraId="71D49DBB" w14:textId="77777777" w:rsidR="00F65FF3" w:rsidRPr="008B00A1" w:rsidRDefault="00F65FF3" w:rsidP="00AF6886">
            <w:pPr>
              <w:jc w:val="center"/>
              <w:rPr>
                <w:rFonts w:cstheme="minorHAnsi"/>
                <w:sz w:val="20"/>
                <w:szCs w:val="20"/>
              </w:rPr>
            </w:pPr>
            <w:r w:rsidRPr="008B00A1">
              <w:rPr>
                <w:rFonts w:cstheme="minorHAnsi"/>
                <w:sz w:val="20"/>
                <w:szCs w:val="20"/>
              </w:rPr>
              <w:t>Denver</w:t>
            </w:r>
          </w:p>
        </w:tc>
        <w:tc>
          <w:tcPr>
            <w:tcW w:w="4305" w:type="dxa"/>
          </w:tcPr>
          <w:p w14:paraId="04B40194" w14:textId="77777777" w:rsidR="00F65FF3" w:rsidRPr="008B00A1" w:rsidRDefault="00FF077A" w:rsidP="00AF6886">
            <w:pPr>
              <w:rPr>
                <w:rFonts w:cstheme="minorHAnsi"/>
                <w:sz w:val="20"/>
                <w:szCs w:val="20"/>
              </w:rPr>
            </w:pPr>
            <w:hyperlink r:id="rId11" w:history="1">
              <w:r w:rsidR="00F65FF3" w:rsidRPr="008B00A1">
                <w:rPr>
                  <w:rStyle w:val="Hyperlink"/>
                  <w:rFonts w:cstheme="minorHAnsi"/>
                  <w:sz w:val="20"/>
                  <w:szCs w:val="20"/>
                </w:rPr>
                <w:t>https://www.kaggle.com/paultimothymooney/denver-crime-data/downloads/denver-crime-data.zip/39</w:t>
              </w:r>
            </w:hyperlink>
          </w:p>
        </w:tc>
        <w:tc>
          <w:tcPr>
            <w:tcW w:w="1337" w:type="dxa"/>
          </w:tcPr>
          <w:p w14:paraId="08AD3AF3" w14:textId="77777777" w:rsidR="00F65FF3" w:rsidRPr="008B00A1" w:rsidRDefault="00F65FF3" w:rsidP="00AF6886">
            <w:pPr>
              <w:rPr>
                <w:rFonts w:cstheme="minorHAnsi"/>
                <w:sz w:val="18"/>
                <w:szCs w:val="18"/>
              </w:rPr>
            </w:pPr>
            <w:r w:rsidRPr="008B00A1">
              <w:rPr>
                <w:rFonts w:cstheme="minorHAnsi"/>
                <w:sz w:val="18"/>
                <w:szCs w:val="18"/>
              </w:rPr>
              <w:t>9,251,709</w:t>
            </w:r>
          </w:p>
          <w:p w14:paraId="78BB27E2"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tcPr>
          <w:p w14:paraId="3EF5FE5D" w14:textId="77777777" w:rsidR="00F65FF3" w:rsidRPr="008B00A1" w:rsidRDefault="00F65FF3" w:rsidP="00F65FF3">
            <w:pPr>
              <w:pStyle w:val="ListParagraph"/>
              <w:numPr>
                <w:ilvl w:val="0"/>
                <w:numId w:val="11"/>
              </w:numPr>
              <w:rPr>
                <w:rFonts w:cstheme="minorHAnsi"/>
                <w:sz w:val="18"/>
                <w:szCs w:val="18"/>
              </w:rPr>
            </w:pPr>
          </w:p>
        </w:tc>
      </w:tr>
      <w:tr w:rsidR="00F65FF3" w:rsidRPr="00ED75D1" w14:paraId="3973E44A" w14:textId="77777777" w:rsidTr="00F65FF3">
        <w:trPr>
          <w:trHeight w:val="620"/>
          <w:tblCellSpacing w:w="7" w:type="dxa"/>
        </w:trPr>
        <w:tc>
          <w:tcPr>
            <w:tcW w:w="1239" w:type="dxa"/>
            <w:vMerge/>
          </w:tcPr>
          <w:p w14:paraId="7CECECF2" w14:textId="77777777" w:rsidR="00F65FF3" w:rsidRPr="008B00A1" w:rsidRDefault="00F65FF3" w:rsidP="00AF6886">
            <w:pPr>
              <w:rPr>
                <w:rFonts w:cstheme="minorHAnsi"/>
                <w:sz w:val="20"/>
                <w:szCs w:val="20"/>
              </w:rPr>
            </w:pPr>
          </w:p>
        </w:tc>
        <w:tc>
          <w:tcPr>
            <w:tcW w:w="976" w:type="dxa"/>
          </w:tcPr>
          <w:p w14:paraId="284B066A" w14:textId="77777777" w:rsidR="00F65FF3" w:rsidRPr="008B00A1" w:rsidRDefault="00F65FF3" w:rsidP="00AF6886">
            <w:pPr>
              <w:jc w:val="center"/>
              <w:rPr>
                <w:rFonts w:cstheme="minorHAnsi"/>
                <w:sz w:val="20"/>
                <w:szCs w:val="20"/>
              </w:rPr>
            </w:pPr>
            <w:r w:rsidRPr="008B00A1">
              <w:rPr>
                <w:rFonts w:cstheme="minorHAnsi"/>
                <w:sz w:val="20"/>
                <w:szCs w:val="20"/>
              </w:rPr>
              <w:t>Los Angeles</w:t>
            </w:r>
          </w:p>
        </w:tc>
        <w:tc>
          <w:tcPr>
            <w:tcW w:w="4305" w:type="dxa"/>
          </w:tcPr>
          <w:p w14:paraId="6141C5C8" w14:textId="77777777" w:rsidR="00F65FF3" w:rsidRPr="008B00A1" w:rsidRDefault="00FF077A" w:rsidP="00AF6886">
            <w:pPr>
              <w:rPr>
                <w:rFonts w:cstheme="minorHAnsi"/>
                <w:sz w:val="20"/>
                <w:szCs w:val="20"/>
              </w:rPr>
            </w:pPr>
            <w:hyperlink r:id="rId12" w:tgtFrame="_blank" w:history="1">
              <w:r w:rsidR="00F65FF3" w:rsidRPr="008B00A1">
                <w:rPr>
                  <w:rStyle w:val="Hyperlink"/>
                  <w:rFonts w:cstheme="minorHAnsi"/>
                  <w:sz w:val="20"/>
                  <w:szCs w:val="20"/>
                  <w:shd w:val="clear" w:color="auto" w:fill="FFFFFF"/>
                </w:rPr>
                <w:t>https://www.kaggle.com/cityofLA/los-angeles-crime-arrest-data</w:t>
              </w:r>
            </w:hyperlink>
          </w:p>
        </w:tc>
        <w:tc>
          <w:tcPr>
            <w:tcW w:w="1337" w:type="dxa"/>
          </w:tcPr>
          <w:p w14:paraId="334D691E" w14:textId="77777777" w:rsidR="00F65FF3" w:rsidRPr="008B00A1" w:rsidRDefault="00F65FF3" w:rsidP="00AF6886">
            <w:pPr>
              <w:rPr>
                <w:rFonts w:cstheme="minorHAnsi"/>
                <w:sz w:val="18"/>
                <w:szCs w:val="18"/>
              </w:rPr>
            </w:pPr>
            <w:r w:rsidRPr="008B00A1">
              <w:rPr>
                <w:rFonts w:cstheme="minorHAnsi"/>
                <w:sz w:val="18"/>
                <w:szCs w:val="18"/>
              </w:rPr>
              <w:t>41,079,624</w:t>
            </w:r>
          </w:p>
          <w:p w14:paraId="3BC6671C" w14:textId="77777777" w:rsidR="00F65FF3" w:rsidRPr="008B00A1" w:rsidRDefault="00F65FF3" w:rsidP="00AF6886">
            <w:pPr>
              <w:rPr>
                <w:rFonts w:cstheme="minorHAnsi"/>
                <w:sz w:val="18"/>
                <w:szCs w:val="18"/>
              </w:rPr>
            </w:pPr>
            <w:r w:rsidRPr="008B00A1">
              <w:rPr>
                <w:rFonts w:cstheme="minorHAnsi"/>
                <w:sz w:val="18"/>
                <w:szCs w:val="18"/>
              </w:rPr>
              <w:t>Data Points</w:t>
            </w:r>
          </w:p>
        </w:tc>
        <w:tc>
          <w:tcPr>
            <w:tcW w:w="2229" w:type="dxa"/>
            <w:vMerge/>
          </w:tcPr>
          <w:p w14:paraId="456E7463" w14:textId="77777777" w:rsidR="00F65FF3" w:rsidRPr="008B00A1" w:rsidRDefault="00F65FF3" w:rsidP="00F65FF3">
            <w:pPr>
              <w:pStyle w:val="ListParagraph"/>
              <w:numPr>
                <w:ilvl w:val="0"/>
                <w:numId w:val="11"/>
              </w:numPr>
              <w:rPr>
                <w:rFonts w:cstheme="minorHAnsi"/>
                <w:sz w:val="18"/>
                <w:szCs w:val="18"/>
              </w:rPr>
            </w:pPr>
          </w:p>
        </w:tc>
      </w:tr>
      <w:tr w:rsidR="00F65FF3" w:rsidRPr="00ED75D1" w14:paraId="5C155056" w14:textId="77777777" w:rsidTr="00F65FF3">
        <w:trPr>
          <w:tblCellSpacing w:w="7" w:type="dxa"/>
        </w:trPr>
        <w:tc>
          <w:tcPr>
            <w:tcW w:w="1239" w:type="dxa"/>
          </w:tcPr>
          <w:p w14:paraId="2E09BB0F" w14:textId="77777777" w:rsidR="00F65FF3" w:rsidRPr="008B00A1" w:rsidRDefault="00F65FF3" w:rsidP="00AF6886">
            <w:pPr>
              <w:rPr>
                <w:rFonts w:cstheme="minorHAnsi"/>
                <w:sz w:val="20"/>
                <w:szCs w:val="20"/>
              </w:rPr>
            </w:pPr>
            <w:r w:rsidRPr="008B00A1">
              <w:rPr>
                <w:rFonts w:cstheme="minorHAnsi"/>
                <w:sz w:val="20"/>
                <w:szCs w:val="20"/>
              </w:rPr>
              <w:t>Weather Data</w:t>
            </w:r>
          </w:p>
        </w:tc>
        <w:tc>
          <w:tcPr>
            <w:tcW w:w="976" w:type="dxa"/>
          </w:tcPr>
          <w:p w14:paraId="4659EF90" w14:textId="77777777" w:rsidR="00F65FF3" w:rsidRPr="008B00A1" w:rsidRDefault="00F65FF3" w:rsidP="00AF6886">
            <w:pPr>
              <w:jc w:val="center"/>
              <w:rPr>
                <w:rFonts w:cstheme="minorHAnsi"/>
                <w:sz w:val="20"/>
                <w:szCs w:val="20"/>
              </w:rPr>
            </w:pPr>
            <w:r w:rsidRPr="008B00A1">
              <w:rPr>
                <w:rFonts w:cstheme="minorHAnsi"/>
                <w:sz w:val="20"/>
                <w:szCs w:val="20"/>
              </w:rPr>
              <w:t>Cities Above</w:t>
            </w:r>
          </w:p>
        </w:tc>
        <w:tc>
          <w:tcPr>
            <w:tcW w:w="4305" w:type="dxa"/>
          </w:tcPr>
          <w:p w14:paraId="03483B3C" w14:textId="77777777" w:rsidR="00F65FF3" w:rsidRPr="008B00A1" w:rsidRDefault="00FF077A" w:rsidP="00AF6886">
            <w:pPr>
              <w:rPr>
                <w:rFonts w:cstheme="minorHAnsi"/>
                <w:sz w:val="20"/>
                <w:szCs w:val="20"/>
              </w:rPr>
            </w:pPr>
            <w:hyperlink r:id="rId13" w:history="1">
              <w:r w:rsidR="00F65FF3" w:rsidRPr="008B00A1">
                <w:rPr>
                  <w:rStyle w:val="Hyperlink"/>
                  <w:rFonts w:cstheme="minorHAnsi"/>
                  <w:sz w:val="20"/>
                  <w:szCs w:val="20"/>
                </w:rPr>
                <w:t>https://darksky.net/dev</w:t>
              </w:r>
            </w:hyperlink>
          </w:p>
        </w:tc>
        <w:tc>
          <w:tcPr>
            <w:tcW w:w="1337" w:type="dxa"/>
          </w:tcPr>
          <w:p w14:paraId="0515310F" w14:textId="099EDD6E" w:rsidR="00F65FF3" w:rsidRPr="008B00A1" w:rsidRDefault="00F50730" w:rsidP="00AF6886">
            <w:pPr>
              <w:rPr>
                <w:rFonts w:cstheme="minorHAnsi"/>
                <w:sz w:val="18"/>
                <w:szCs w:val="18"/>
              </w:rPr>
            </w:pPr>
            <w:r>
              <w:rPr>
                <w:rFonts w:cstheme="minorHAnsi"/>
                <w:sz w:val="18"/>
                <w:szCs w:val="18"/>
              </w:rPr>
              <w:t>~</w:t>
            </w:r>
            <w:r w:rsidR="00F65FF3" w:rsidRPr="008B00A1">
              <w:rPr>
                <w:rFonts w:cstheme="minorHAnsi"/>
                <w:sz w:val="18"/>
                <w:szCs w:val="18"/>
              </w:rPr>
              <w:t>43,800 Data Points per City</w:t>
            </w:r>
          </w:p>
        </w:tc>
        <w:tc>
          <w:tcPr>
            <w:tcW w:w="2229" w:type="dxa"/>
          </w:tcPr>
          <w:p w14:paraId="0B020EB8" w14:textId="034F56DB"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Python Datetime</w:t>
            </w:r>
          </w:p>
          <w:p w14:paraId="662A81CB" w14:textId="100A39DF"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 xml:space="preserve">NumPy </w:t>
            </w:r>
          </w:p>
          <w:p w14:paraId="1907D223" w14:textId="59F8B7D7" w:rsidR="00F65FF3" w:rsidRPr="008B00A1" w:rsidRDefault="00F65FF3" w:rsidP="00F65FF3">
            <w:pPr>
              <w:pStyle w:val="ListParagraph"/>
              <w:numPr>
                <w:ilvl w:val="0"/>
                <w:numId w:val="11"/>
              </w:numPr>
              <w:rPr>
                <w:rFonts w:cstheme="minorHAnsi"/>
                <w:sz w:val="18"/>
                <w:szCs w:val="18"/>
              </w:rPr>
            </w:pPr>
            <w:r w:rsidRPr="008B00A1">
              <w:rPr>
                <w:rFonts w:cstheme="minorHAnsi"/>
                <w:sz w:val="18"/>
                <w:szCs w:val="18"/>
              </w:rPr>
              <w:t>Pandas</w:t>
            </w:r>
          </w:p>
        </w:tc>
      </w:tr>
      <w:tr w:rsidR="00F65FF3" w:rsidRPr="00ED75D1" w14:paraId="0F15CC9A" w14:textId="77777777" w:rsidTr="00F65FF3">
        <w:trPr>
          <w:tblCellSpacing w:w="7" w:type="dxa"/>
        </w:trPr>
        <w:tc>
          <w:tcPr>
            <w:tcW w:w="1239" w:type="dxa"/>
          </w:tcPr>
          <w:p w14:paraId="2C4FA43F" w14:textId="73FCFFE8" w:rsidR="00F65FF3" w:rsidRPr="008B00A1" w:rsidRDefault="00F65FF3" w:rsidP="00AF6886">
            <w:pPr>
              <w:rPr>
                <w:rFonts w:cstheme="minorHAnsi"/>
                <w:sz w:val="20"/>
                <w:szCs w:val="20"/>
              </w:rPr>
            </w:pPr>
            <w:r w:rsidRPr="008B00A1">
              <w:rPr>
                <w:rFonts w:cstheme="minorHAnsi"/>
                <w:sz w:val="20"/>
                <w:szCs w:val="20"/>
              </w:rPr>
              <w:t>Combined Data</w:t>
            </w:r>
          </w:p>
        </w:tc>
        <w:tc>
          <w:tcPr>
            <w:tcW w:w="976" w:type="dxa"/>
          </w:tcPr>
          <w:p w14:paraId="6164DD4E" w14:textId="77777777" w:rsidR="00F65FF3" w:rsidRPr="008B00A1" w:rsidRDefault="00F65FF3" w:rsidP="00AF6886">
            <w:pPr>
              <w:jc w:val="center"/>
              <w:rPr>
                <w:rFonts w:cstheme="minorHAnsi"/>
                <w:sz w:val="20"/>
                <w:szCs w:val="20"/>
              </w:rPr>
            </w:pPr>
            <w:r w:rsidRPr="008B00A1">
              <w:rPr>
                <w:rFonts w:cstheme="minorHAnsi"/>
                <w:sz w:val="20"/>
                <w:szCs w:val="20"/>
              </w:rPr>
              <w:t>All</w:t>
            </w:r>
          </w:p>
          <w:p w14:paraId="065CC3E8" w14:textId="134D796B" w:rsidR="00F65FF3" w:rsidRPr="008B00A1" w:rsidRDefault="00F65FF3" w:rsidP="00AF6886">
            <w:pPr>
              <w:jc w:val="center"/>
              <w:rPr>
                <w:rFonts w:cstheme="minorHAnsi"/>
                <w:sz w:val="20"/>
                <w:szCs w:val="20"/>
              </w:rPr>
            </w:pPr>
            <w:r w:rsidRPr="008B00A1">
              <w:rPr>
                <w:rFonts w:cstheme="minorHAnsi"/>
                <w:sz w:val="20"/>
                <w:szCs w:val="20"/>
              </w:rPr>
              <w:t>Above</w:t>
            </w:r>
          </w:p>
        </w:tc>
        <w:tc>
          <w:tcPr>
            <w:tcW w:w="4305" w:type="dxa"/>
          </w:tcPr>
          <w:p w14:paraId="2FD4458B" w14:textId="77777777" w:rsidR="00F65FF3" w:rsidRPr="008B00A1" w:rsidRDefault="00F65FF3" w:rsidP="00AF6886">
            <w:pPr>
              <w:rPr>
                <w:rFonts w:cstheme="minorHAnsi"/>
                <w:sz w:val="20"/>
                <w:szCs w:val="20"/>
              </w:rPr>
            </w:pPr>
          </w:p>
        </w:tc>
        <w:tc>
          <w:tcPr>
            <w:tcW w:w="1337" w:type="dxa"/>
          </w:tcPr>
          <w:p w14:paraId="7D7CAA0D" w14:textId="77777777" w:rsidR="00F65FF3" w:rsidRPr="008B00A1" w:rsidRDefault="00F65FF3" w:rsidP="00AF6886">
            <w:pPr>
              <w:rPr>
                <w:rFonts w:cstheme="minorHAnsi"/>
                <w:sz w:val="18"/>
                <w:szCs w:val="18"/>
              </w:rPr>
            </w:pPr>
          </w:p>
        </w:tc>
        <w:tc>
          <w:tcPr>
            <w:tcW w:w="2229" w:type="dxa"/>
          </w:tcPr>
          <w:p w14:paraId="51E136CB" w14:textId="77777777" w:rsidR="002D4599" w:rsidRDefault="00F65FF3" w:rsidP="00F65FF3">
            <w:pPr>
              <w:pStyle w:val="ListParagraph"/>
              <w:numPr>
                <w:ilvl w:val="0"/>
                <w:numId w:val="11"/>
              </w:numPr>
              <w:rPr>
                <w:rFonts w:cstheme="minorHAnsi"/>
                <w:sz w:val="18"/>
                <w:szCs w:val="18"/>
              </w:rPr>
            </w:pPr>
            <w:r w:rsidRPr="008B00A1">
              <w:rPr>
                <w:rFonts w:cstheme="minorHAnsi"/>
                <w:sz w:val="18"/>
                <w:szCs w:val="18"/>
              </w:rPr>
              <w:t>PostgreSQL</w:t>
            </w:r>
          </w:p>
          <w:p w14:paraId="3294BCA5" w14:textId="3E12CB71" w:rsidR="00F65FF3" w:rsidRPr="008B00A1" w:rsidRDefault="002D4599" w:rsidP="00F65FF3">
            <w:pPr>
              <w:pStyle w:val="ListParagraph"/>
              <w:numPr>
                <w:ilvl w:val="0"/>
                <w:numId w:val="11"/>
              </w:numPr>
              <w:rPr>
                <w:rFonts w:cstheme="minorHAnsi"/>
                <w:sz w:val="18"/>
                <w:szCs w:val="18"/>
              </w:rPr>
            </w:pPr>
            <w:r>
              <w:rPr>
                <w:rFonts w:cstheme="minorHAnsi"/>
                <w:sz w:val="18"/>
                <w:szCs w:val="18"/>
              </w:rPr>
              <w:t>pgAdmin4</w:t>
            </w:r>
          </w:p>
        </w:tc>
      </w:tr>
    </w:tbl>
    <w:p w14:paraId="7CFA6DCF" w14:textId="77777777" w:rsidR="006A4124" w:rsidRPr="008B00A1" w:rsidRDefault="006A4124" w:rsidP="006A4124">
      <w:pPr>
        <w:tabs>
          <w:tab w:val="left" w:pos="0"/>
        </w:tabs>
        <w:rPr>
          <w:rFonts w:cstheme="minorHAnsi"/>
        </w:rPr>
      </w:pPr>
      <w:r w:rsidRPr="008B00A1">
        <w:rPr>
          <w:rFonts w:cstheme="minorHAnsi"/>
        </w:rPr>
        <w:tab/>
      </w:r>
    </w:p>
    <w:p w14:paraId="2E538D18" w14:textId="77777777" w:rsidR="006A4124" w:rsidRPr="008B00A1" w:rsidRDefault="006A4124" w:rsidP="006A4124">
      <w:pPr>
        <w:tabs>
          <w:tab w:val="left" w:pos="0"/>
        </w:tabs>
        <w:rPr>
          <w:rFonts w:cstheme="minorHAnsi"/>
        </w:rPr>
      </w:pPr>
      <w:r w:rsidRPr="008B00A1">
        <w:rPr>
          <w:rFonts w:cstheme="minorHAnsi"/>
          <w:b/>
          <w:bCs/>
        </w:rPr>
        <w:t>d. Definitions &amp; Abbreviations</w:t>
      </w:r>
    </w:p>
    <w:p w14:paraId="5658A4F7" w14:textId="6FDB52F9" w:rsidR="006A4124" w:rsidRPr="00AD223C" w:rsidRDefault="006A4124" w:rsidP="006A4124">
      <w:pPr>
        <w:tabs>
          <w:tab w:val="left" w:pos="0"/>
        </w:tabs>
        <w:rPr>
          <w:rFonts w:cstheme="minorHAnsi"/>
        </w:rPr>
      </w:pPr>
      <w:r w:rsidRPr="008B00A1">
        <w:rPr>
          <w:rFonts w:cstheme="minorHAnsi"/>
        </w:rPr>
        <w:t>The city abbreviations that were used for convenience</w:t>
      </w:r>
      <w:r w:rsidR="00AD223C">
        <w:rPr>
          <w:rFonts w:cstheme="minorHAnsi"/>
        </w:rPr>
        <w:t>,</w:t>
      </w:r>
      <w:r w:rsidRPr="00AD223C">
        <w:rPr>
          <w:rFonts w:cstheme="minorHAnsi"/>
        </w:rPr>
        <w:t xml:space="preserve"> for ‘save files’ and </w:t>
      </w:r>
      <w:r w:rsidR="00AD223C">
        <w:rPr>
          <w:rFonts w:cstheme="minorHAnsi"/>
        </w:rPr>
        <w:t>P</w:t>
      </w:r>
      <w:r w:rsidRPr="00AD223C">
        <w:rPr>
          <w:rFonts w:cstheme="minorHAnsi"/>
        </w:rPr>
        <w:t>ython code</w:t>
      </w:r>
      <w:r w:rsidR="00AD223C">
        <w:rPr>
          <w:rFonts w:cstheme="minorHAnsi"/>
        </w:rPr>
        <w:t>, were as follows</w:t>
      </w:r>
      <w:r w:rsidRPr="00AD223C">
        <w:rPr>
          <w:rFonts w:cstheme="minorHAnsi"/>
        </w:rPr>
        <w:t>:</w:t>
      </w:r>
    </w:p>
    <w:p w14:paraId="21BD6A01" w14:textId="77777777" w:rsidR="006A4124" w:rsidRPr="00FF1CEF" w:rsidRDefault="006A4124" w:rsidP="006A4124">
      <w:pPr>
        <w:pStyle w:val="ListParagraph"/>
        <w:numPr>
          <w:ilvl w:val="0"/>
          <w:numId w:val="7"/>
        </w:numPr>
        <w:tabs>
          <w:tab w:val="left" w:pos="0"/>
        </w:tabs>
        <w:rPr>
          <w:rFonts w:cstheme="minorHAnsi"/>
        </w:rPr>
      </w:pPr>
      <w:r w:rsidRPr="00FF1CEF">
        <w:rPr>
          <w:rFonts w:cstheme="minorHAnsi"/>
        </w:rPr>
        <w:t>CA – Chicago</w:t>
      </w:r>
    </w:p>
    <w:p w14:paraId="7A986CC5" w14:textId="77777777" w:rsidR="006A4124" w:rsidRPr="00051538" w:rsidRDefault="006A4124" w:rsidP="006A4124">
      <w:pPr>
        <w:pStyle w:val="ListParagraph"/>
        <w:numPr>
          <w:ilvl w:val="0"/>
          <w:numId w:val="7"/>
        </w:numPr>
        <w:tabs>
          <w:tab w:val="left" w:pos="0"/>
        </w:tabs>
        <w:rPr>
          <w:rFonts w:cstheme="minorHAnsi"/>
        </w:rPr>
      </w:pPr>
      <w:r w:rsidRPr="00051538">
        <w:rPr>
          <w:rFonts w:cstheme="minorHAnsi"/>
        </w:rPr>
        <w:t>LA – Los Angeles</w:t>
      </w:r>
    </w:p>
    <w:p w14:paraId="4491BB8D" w14:textId="77777777" w:rsidR="006A4124" w:rsidRPr="00666CBD" w:rsidRDefault="006A4124" w:rsidP="006A4124">
      <w:pPr>
        <w:pStyle w:val="ListParagraph"/>
        <w:numPr>
          <w:ilvl w:val="0"/>
          <w:numId w:val="7"/>
        </w:numPr>
        <w:tabs>
          <w:tab w:val="left" w:pos="0"/>
        </w:tabs>
        <w:rPr>
          <w:rFonts w:cstheme="minorHAnsi"/>
        </w:rPr>
      </w:pPr>
      <w:r w:rsidRPr="00666CBD">
        <w:rPr>
          <w:rFonts w:cstheme="minorHAnsi"/>
        </w:rPr>
        <w:t>ATL – Atlanta</w:t>
      </w:r>
    </w:p>
    <w:p w14:paraId="25D4DEF9" w14:textId="77777777" w:rsidR="006A4124" w:rsidRPr="00666CBD" w:rsidRDefault="006A4124" w:rsidP="006A4124">
      <w:pPr>
        <w:pStyle w:val="ListParagraph"/>
        <w:numPr>
          <w:ilvl w:val="0"/>
          <w:numId w:val="7"/>
        </w:numPr>
        <w:tabs>
          <w:tab w:val="left" w:pos="0"/>
        </w:tabs>
        <w:rPr>
          <w:rFonts w:cstheme="minorHAnsi"/>
        </w:rPr>
      </w:pPr>
      <w:r w:rsidRPr="00666CBD">
        <w:rPr>
          <w:rFonts w:cstheme="minorHAnsi"/>
        </w:rPr>
        <w:t>DNV (or DV) – Denver</w:t>
      </w:r>
    </w:p>
    <w:p w14:paraId="727ACC9F" w14:textId="77777777" w:rsidR="006A4124" w:rsidRPr="00666CBD" w:rsidRDefault="006A4124" w:rsidP="006A4124">
      <w:pPr>
        <w:pStyle w:val="ListParagraph"/>
        <w:numPr>
          <w:ilvl w:val="0"/>
          <w:numId w:val="7"/>
        </w:numPr>
        <w:tabs>
          <w:tab w:val="left" w:pos="0"/>
        </w:tabs>
        <w:rPr>
          <w:rFonts w:cstheme="minorHAnsi"/>
        </w:rPr>
      </w:pPr>
      <w:r w:rsidRPr="00666CBD">
        <w:rPr>
          <w:rFonts w:cstheme="minorHAnsi"/>
        </w:rPr>
        <w:t>BS – Boston</w:t>
      </w:r>
    </w:p>
    <w:p w14:paraId="6C08EB9E" w14:textId="77777777" w:rsidR="006A4124" w:rsidRPr="008B00A1" w:rsidRDefault="006A4124" w:rsidP="006A4124">
      <w:pPr>
        <w:tabs>
          <w:tab w:val="left" w:pos="0"/>
        </w:tabs>
        <w:rPr>
          <w:rFonts w:cstheme="minorHAnsi"/>
        </w:rPr>
      </w:pPr>
      <w:r w:rsidRPr="00666CBD">
        <w:rPr>
          <w:rFonts w:cstheme="minorHAnsi"/>
        </w:rPr>
        <w:t>The following are definitions/explanations of certain column headers and frequently used terms:</w:t>
      </w:r>
    </w:p>
    <w:p w14:paraId="2D43EFFB" w14:textId="77777777" w:rsidR="006A4124" w:rsidRPr="008B00A1" w:rsidRDefault="006A4124" w:rsidP="006A4124">
      <w:pPr>
        <w:pStyle w:val="ListParagraph"/>
        <w:numPr>
          <w:ilvl w:val="0"/>
          <w:numId w:val="8"/>
        </w:numPr>
        <w:tabs>
          <w:tab w:val="left" w:pos="0"/>
        </w:tabs>
        <w:rPr>
          <w:rFonts w:cstheme="minorHAnsi"/>
        </w:rPr>
      </w:pPr>
      <w:r w:rsidRPr="008B00A1">
        <w:rPr>
          <w:rFonts w:cstheme="minorHAnsi"/>
        </w:rPr>
        <w:t>Time:</w:t>
      </w:r>
    </w:p>
    <w:p w14:paraId="225A3319" w14:textId="61431E33" w:rsidR="006A4124" w:rsidRPr="00AD223C" w:rsidRDefault="006A4124" w:rsidP="006A4124">
      <w:pPr>
        <w:pStyle w:val="ListParagraph"/>
        <w:tabs>
          <w:tab w:val="left" w:pos="0"/>
        </w:tabs>
        <w:rPr>
          <w:rFonts w:cstheme="minorHAnsi"/>
        </w:rPr>
      </w:pPr>
      <w:r w:rsidRPr="008B00A1">
        <w:rPr>
          <w:rFonts w:cstheme="minorHAnsi"/>
        </w:rPr>
        <w:t xml:space="preserve">Hour (approx.) </w:t>
      </w:r>
      <w:r w:rsidR="00AD223C">
        <w:rPr>
          <w:rFonts w:cstheme="minorHAnsi"/>
        </w:rPr>
        <w:t>for</w:t>
      </w:r>
      <w:r w:rsidR="00AD223C" w:rsidRPr="00AD223C">
        <w:rPr>
          <w:rFonts w:cstheme="minorHAnsi"/>
        </w:rPr>
        <w:t xml:space="preserve"> </w:t>
      </w:r>
      <w:r w:rsidRPr="00AD223C">
        <w:rPr>
          <w:rFonts w:cstheme="minorHAnsi"/>
        </w:rPr>
        <w:t xml:space="preserve">which </w:t>
      </w:r>
      <w:r w:rsidR="00AD223C">
        <w:rPr>
          <w:rFonts w:cstheme="minorHAnsi"/>
        </w:rPr>
        <w:t xml:space="preserve">the </w:t>
      </w:r>
      <w:r w:rsidRPr="00AD223C">
        <w:rPr>
          <w:rFonts w:cstheme="minorHAnsi"/>
        </w:rPr>
        <w:t xml:space="preserve">crime </w:t>
      </w:r>
      <w:r w:rsidR="00AD223C">
        <w:rPr>
          <w:rFonts w:cstheme="minorHAnsi"/>
        </w:rPr>
        <w:t xml:space="preserve">is </w:t>
      </w:r>
      <w:r w:rsidRPr="00AD223C">
        <w:rPr>
          <w:rFonts w:cstheme="minorHAnsi"/>
        </w:rPr>
        <w:t>estimated to</w:t>
      </w:r>
      <w:r w:rsidR="00AD223C">
        <w:rPr>
          <w:rFonts w:cstheme="minorHAnsi"/>
        </w:rPr>
        <w:t xml:space="preserve"> have</w:t>
      </w:r>
      <w:r w:rsidRPr="00AD223C">
        <w:rPr>
          <w:rFonts w:cstheme="minorHAnsi"/>
        </w:rPr>
        <w:t xml:space="preserve"> </w:t>
      </w:r>
      <w:r w:rsidR="00AD223C" w:rsidRPr="00AD223C">
        <w:rPr>
          <w:rFonts w:cstheme="minorHAnsi"/>
        </w:rPr>
        <w:t>occur</w:t>
      </w:r>
      <w:r w:rsidR="00AD223C">
        <w:rPr>
          <w:rFonts w:cstheme="minorHAnsi"/>
        </w:rPr>
        <w:t>red</w:t>
      </w:r>
      <w:r w:rsidRPr="00AD223C">
        <w:rPr>
          <w:rFonts w:cstheme="minorHAnsi"/>
        </w:rPr>
        <w:t xml:space="preserve"> and/or </w:t>
      </w:r>
      <w:r w:rsidR="00AD223C">
        <w:rPr>
          <w:rFonts w:cstheme="minorHAnsi"/>
        </w:rPr>
        <w:t xml:space="preserve">the </w:t>
      </w:r>
      <w:r w:rsidRPr="00AD223C">
        <w:rPr>
          <w:rFonts w:cstheme="minorHAnsi"/>
        </w:rPr>
        <w:t xml:space="preserve">weather event </w:t>
      </w:r>
      <w:r w:rsidR="00AD223C">
        <w:rPr>
          <w:rFonts w:cstheme="minorHAnsi"/>
        </w:rPr>
        <w:t xml:space="preserve">is estimated </w:t>
      </w:r>
      <w:r w:rsidRPr="00AD223C">
        <w:rPr>
          <w:rFonts w:cstheme="minorHAnsi"/>
        </w:rPr>
        <w:t xml:space="preserve">to have taken place, recorded on a </w:t>
      </w:r>
      <w:r w:rsidR="00AD223C">
        <w:rPr>
          <w:rFonts w:cstheme="minorHAnsi"/>
        </w:rPr>
        <w:t>range</w:t>
      </w:r>
      <w:r w:rsidR="00AD223C" w:rsidRPr="00AD223C">
        <w:rPr>
          <w:rFonts w:cstheme="minorHAnsi"/>
        </w:rPr>
        <w:t xml:space="preserve"> </w:t>
      </w:r>
      <w:r w:rsidR="00AD223C">
        <w:rPr>
          <w:rFonts w:cstheme="minorHAnsi"/>
        </w:rPr>
        <w:t xml:space="preserve">from </w:t>
      </w:r>
      <w:r w:rsidRPr="00AD223C">
        <w:rPr>
          <w:rFonts w:cstheme="minorHAnsi"/>
        </w:rPr>
        <w:t xml:space="preserve">0 to 23 (0 being 12:00 A.M. and 23 being 11:00 P.M.) </w:t>
      </w:r>
    </w:p>
    <w:p w14:paraId="7967016C" w14:textId="77777777" w:rsidR="006A4124" w:rsidRPr="00AD223C" w:rsidRDefault="006A4124" w:rsidP="006A4124">
      <w:pPr>
        <w:pStyle w:val="ListParagraph"/>
        <w:numPr>
          <w:ilvl w:val="0"/>
          <w:numId w:val="8"/>
        </w:numPr>
        <w:tabs>
          <w:tab w:val="left" w:pos="0"/>
        </w:tabs>
        <w:rPr>
          <w:rFonts w:cstheme="minorHAnsi"/>
        </w:rPr>
      </w:pPr>
      <w:r w:rsidRPr="00AD223C">
        <w:rPr>
          <w:rFonts w:cstheme="minorHAnsi"/>
        </w:rPr>
        <w:t>Date:</w:t>
      </w:r>
    </w:p>
    <w:p w14:paraId="7FAE870A" w14:textId="1CA4D2AA" w:rsidR="006A4124" w:rsidRPr="00AD223C" w:rsidRDefault="006A4124" w:rsidP="006A4124">
      <w:pPr>
        <w:pStyle w:val="ListParagraph"/>
        <w:tabs>
          <w:tab w:val="left" w:pos="0"/>
        </w:tabs>
        <w:rPr>
          <w:rFonts w:cstheme="minorHAnsi"/>
        </w:rPr>
      </w:pPr>
      <w:r w:rsidRPr="00AD223C">
        <w:rPr>
          <w:rFonts w:cstheme="minorHAnsi"/>
        </w:rPr>
        <w:lastRenderedPageBreak/>
        <w:t>Year</w:t>
      </w:r>
      <w:r w:rsidR="001E41A9" w:rsidRPr="00AD223C">
        <w:rPr>
          <w:rFonts w:cstheme="minorHAnsi"/>
        </w:rPr>
        <w:t xml:space="preserve">/Month/Day </w:t>
      </w:r>
      <w:r w:rsidR="00AD223C">
        <w:rPr>
          <w:rFonts w:cstheme="minorHAnsi"/>
        </w:rPr>
        <w:t>for</w:t>
      </w:r>
      <w:r w:rsidR="00AD223C" w:rsidRPr="00AD223C">
        <w:rPr>
          <w:rFonts w:cstheme="minorHAnsi"/>
        </w:rPr>
        <w:t xml:space="preserve"> </w:t>
      </w:r>
      <w:r w:rsidRPr="00AD223C">
        <w:rPr>
          <w:rFonts w:cstheme="minorHAnsi"/>
        </w:rPr>
        <w:t>which</w:t>
      </w:r>
      <w:r w:rsidR="00AD223C">
        <w:rPr>
          <w:rFonts w:cstheme="minorHAnsi"/>
        </w:rPr>
        <w:t xml:space="preserve"> the</w:t>
      </w:r>
      <w:r w:rsidRPr="00AD223C">
        <w:rPr>
          <w:rFonts w:cstheme="minorHAnsi"/>
        </w:rPr>
        <w:t xml:space="preserve"> crime</w:t>
      </w:r>
      <w:r w:rsidR="00AD223C">
        <w:rPr>
          <w:rFonts w:cstheme="minorHAnsi"/>
        </w:rPr>
        <w:t xml:space="preserve"> was</w:t>
      </w:r>
      <w:r w:rsidRPr="00AD223C">
        <w:rPr>
          <w:rFonts w:cstheme="minorHAnsi"/>
        </w:rPr>
        <w:t xml:space="preserve"> estimated to </w:t>
      </w:r>
      <w:r w:rsidR="00AD223C">
        <w:rPr>
          <w:rFonts w:cstheme="minorHAnsi"/>
        </w:rPr>
        <w:t xml:space="preserve">have </w:t>
      </w:r>
      <w:r w:rsidRPr="00AD223C">
        <w:rPr>
          <w:rFonts w:cstheme="minorHAnsi"/>
        </w:rPr>
        <w:t>occur</w:t>
      </w:r>
      <w:r w:rsidR="00AD223C">
        <w:rPr>
          <w:rFonts w:cstheme="minorHAnsi"/>
        </w:rPr>
        <w:t>red</w:t>
      </w:r>
      <w:r w:rsidRPr="00AD223C">
        <w:rPr>
          <w:rFonts w:cstheme="minorHAnsi"/>
        </w:rPr>
        <w:t xml:space="preserve"> and/or </w:t>
      </w:r>
      <w:r w:rsidR="00AD223C">
        <w:rPr>
          <w:rFonts w:cstheme="minorHAnsi"/>
        </w:rPr>
        <w:t xml:space="preserve">the </w:t>
      </w:r>
      <w:r w:rsidRPr="00AD223C">
        <w:rPr>
          <w:rFonts w:cstheme="minorHAnsi"/>
        </w:rPr>
        <w:t>weather event</w:t>
      </w:r>
      <w:r w:rsidR="00AD223C">
        <w:rPr>
          <w:rFonts w:cstheme="minorHAnsi"/>
        </w:rPr>
        <w:t xml:space="preserve"> is estimated</w:t>
      </w:r>
      <w:r w:rsidRPr="00AD223C">
        <w:rPr>
          <w:rFonts w:cstheme="minorHAnsi"/>
        </w:rPr>
        <w:t xml:space="preserve"> to have taken place.</w:t>
      </w:r>
    </w:p>
    <w:p w14:paraId="657F7FBE" w14:textId="77777777" w:rsidR="006A4124" w:rsidRPr="00FF1CEF" w:rsidRDefault="006A4124" w:rsidP="006A4124">
      <w:pPr>
        <w:pStyle w:val="ListParagraph"/>
        <w:numPr>
          <w:ilvl w:val="0"/>
          <w:numId w:val="8"/>
        </w:numPr>
        <w:tabs>
          <w:tab w:val="left" w:pos="0"/>
        </w:tabs>
        <w:rPr>
          <w:rFonts w:cstheme="minorHAnsi"/>
        </w:rPr>
      </w:pPr>
      <w:r w:rsidRPr="00FF1CEF">
        <w:rPr>
          <w:rFonts w:cstheme="minorHAnsi"/>
        </w:rPr>
        <w:t>Mapping:</w:t>
      </w:r>
    </w:p>
    <w:p w14:paraId="675498A1" w14:textId="711EC091" w:rsidR="006A4124" w:rsidRPr="00AD223C" w:rsidRDefault="006A4124" w:rsidP="006A4124">
      <w:pPr>
        <w:pStyle w:val="ListParagraph"/>
        <w:tabs>
          <w:tab w:val="left" w:pos="0"/>
        </w:tabs>
        <w:rPr>
          <w:rFonts w:cstheme="minorHAnsi"/>
        </w:rPr>
      </w:pPr>
      <w:r w:rsidRPr="00FF1CEF">
        <w:rPr>
          <w:rFonts w:cstheme="minorHAnsi"/>
        </w:rPr>
        <w:t>One</w:t>
      </w:r>
      <w:r w:rsidR="00FF1CEF">
        <w:rPr>
          <w:rFonts w:cstheme="minorHAnsi"/>
        </w:rPr>
        <w:t>/Two</w:t>
      </w:r>
      <w:r w:rsidRPr="00FF1CEF">
        <w:rPr>
          <w:rFonts w:cstheme="minorHAnsi"/>
        </w:rPr>
        <w:t xml:space="preserve">-word description of </w:t>
      </w:r>
      <w:r w:rsidR="00AD223C">
        <w:rPr>
          <w:rFonts w:cstheme="minorHAnsi"/>
        </w:rPr>
        <w:t xml:space="preserve">the </w:t>
      </w:r>
      <w:r w:rsidRPr="00AD223C">
        <w:rPr>
          <w:rFonts w:cstheme="minorHAnsi"/>
        </w:rPr>
        <w:t xml:space="preserve">type of crime that occurred </w:t>
      </w:r>
      <w:r w:rsidR="00AD223C">
        <w:rPr>
          <w:rFonts w:cstheme="minorHAnsi"/>
        </w:rPr>
        <w:t>in order to log the results in a more uniform manner</w:t>
      </w:r>
      <w:r w:rsidRPr="00AD223C">
        <w:rPr>
          <w:rFonts w:cstheme="minorHAnsi"/>
        </w:rPr>
        <w:t>.</w:t>
      </w:r>
    </w:p>
    <w:p w14:paraId="337034F3" w14:textId="77777777" w:rsidR="006A4124" w:rsidRPr="00FF1CEF" w:rsidRDefault="006A4124" w:rsidP="006A4124">
      <w:pPr>
        <w:pStyle w:val="ListParagraph"/>
        <w:numPr>
          <w:ilvl w:val="0"/>
          <w:numId w:val="8"/>
        </w:numPr>
        <w:tabs>
          <w:tab w:val="left" w:pos="0"/>
        </w:tabs>
        <w:rPr>
          <w:rFonts w:cstheme="minorHAnsi"/>
        </w:rPr>
      </w:pPr>
      <w:r w:rsidRPr="00FF1CEF">
        <w:rPr>
          <w:rFonts w:cstheme="minorHAnsi"/>
        </w:rPr>
        <w:t>Code:</w:t>
      </w:r>
    </w:p>
    <w:p w14:paraId="72AC2DA9" w14:textId="752A5E35" w:rsidR="006A4124" w:rsidRPr="00AD223C" w:rsidRDefault="006A4124" w:rsidP="00553E57">
      <w:pPr>
        <w:pStyle w:val="ListParagraph"/>
        <w:tabs>
          <w:tab w:val="left" w:pos="0"/>
        </w:tabs>
        <w:rPr>
          <w:rFonts w:cstheme="minorHAnsi"/>
        </w:rPr>
      </w:pPr>
      <w:r w:rsidRPr="00FF1CEF">
        <w:rPr>
          <w:rFonts w:cstheme="minorHAnsi"/>
        </w:rPr>
        <w:t xml:space="preserve">The code used for </w:t>
      </w:r>
      <w:r w:rsidR="00AD223C">
        <w:rPr>
          <w:rFonts w:cstheme="minorHAnsi"/>
        </w:rPr>
        <w:t>each</w:t>
      </w:r>
      <w:r w:rsidR="00FF1CEF">
        <w:rPr>
          <w:rFonts w:cstheme="minorHAnsi"/>
        </w:rPr>
        <w:t xml:space="preserve"> type of</w:t>
      </w:r>
      <w:r w:rsidR="00AD223C" w:rsidRPr="00AD223C">
        <w:rPr>
          <w:rFonts w:cstheme="minorHAnsi"/>
        </w:rPr>
        <w:t xml:space="preserve"> </w:t>
      </w:r>
      <w:r w:rsidRPr="00AD223C">
        <w:rPr>
          <w:rFonts w:cstheme="minorHAnsi"/>
        </w:rPr>
        <w:t xml:space="preserve">crime </w:t>
      </w:r>
      <w:r w:rsidR="008B00A1">
        <w:rPr>
          <w:rFonts w:cstheme="minorHAnsi"/>
        </w:rPr>
        <w:t>regarding</w:t>
      </w:r>
      <w:r w:rsidRPr="00AD223C">
        <w:rPr>
          <w:rFonts w:cstheme="minorHAnsi"/>
        </w:rPr>
        <w:t xml:space="preserve"> the local relevant police department.</w:t>
      </w:r>
    </w:p>
    <w:p w14:paraId="582D991E" w14:textId="246E50C0" w:rsidR="00831492" w:rsidRPr="00FF1CEF" w:rsidRDefault="006A4124" w:rsidP="006A4124">
      <w:pPr>
        <w:tabs>
          <w:tab w:val="left" w:pos="0"/>
        </w:tabs>
        <w:rPr>
          <w:rFonts w:cstheme="minorHAnsi"/>
        </w:rPr>
      </w:pPr>
      <w:r w:rsidRPr="00FF1CEF">
        <w:rPr>
          <w:rFonts w:cstheme="minorHAnsi"/>
        </w:rPr>
        <w:t xml:space="preserve"> </w:t>
      </w:r>
    </w:p>
    <w:p w14:paraId="5D5ACE56" w14:textId="77777777" w:rsidR="006A4124" w:rsidRPr="008B00A1" w:rsidRDefault="006A4124" w:rsidP="006A4124">
      <w:pPr>
        <w:rPr>
          <w:rFonts w:cstheme="minorHAnsi"/>
          <w:b/>
          <w:bCs/>
          <w:sz w:val="28"/>
          <w:szCs w:val="28"/>
        </w:rPr>
      </w:pPr>
      <w:r w:rsidRPr="008B00A1">
        <w:rPr>
          <w:rFonts w:cstheme="minorHAnsi"/>
          <w:b/>
          <w:bCs/>
          <w:sz w:val="28"/>
          <w:szCs w:val="28"/>
        </w:rPr>
        <w:t>2. ETL Process</w:t>
      </w:r>
    </w:p>
    <w:p w14:paraId="7FAAA330" w14:textId="26C47C67" w:rsidR="006A4124" w:rsidRPr="008B00A1" w:rsidRDefault="006A4124" w:rsidP="006A4124">
      <w:pPr>
        <w:tabs>
          <w:tab w:val="left" w:pos="0"/>
        </w:tabs>
        <w:rPr>
          <w:rFonts w:cstheme="minorHAnsi"/>
          <w:b/>
          <w:bCs/>
        </w:rPr>
      </w:pPr>
      <w:r w:rsidRPr="008B00A1">
        <w:rPr>
          <w:rFonts w:cstheme="minorHAnsi"/>
          <w:b/>
          <w:bCs/>
        </w:rPr>
        <w:t>a. Crime Data</w:t>
      </w:r>
    </w:p>
    <w:p w14:paraId="5AE53796" w14:textId="24CDE38E" w:rsidR="00BE091F" w:rsidRPr="008B00A1" w:rsidRDefault="00BE091F" w:rsidP="008B00A1">
      <w:pPr>
        <w:tabs>
          <w:tab w:val="left" w:pos="0"/>
        </w:tabs>
        <w:jc w:val="both"/>
        <w:rPr>
          <w:rFonts w:cstheme="minorHAnsi"/>
          <w:b/>
          <w:bCs/>
        </w:rPr>
      </w:pPr>
      <w:r w:rsidRPr="008B00A1">
        <w:rPr>
          <w:rFonts w:cstheme="minorHAnsi"/>
          <w:b/>
          <w:bCs/>
        </w:rPr>
        <w:tab/>
      </w:r>
      <w:r w:rsidRPr="00ED75D1">
        <w:rPr>
          <w:rFonts w:cstheme="minorHAnsi"/>
        </w:rPr>
        <w:t>The crime data w</w:t>
      </w:r>
      <w:r w:rsidR="00AD223C">
        <w:rPr>
          <w:rFonts w:cstheme="minorHAnsi"/>
        </w:rPr>
        <w:t>as</w:t>
      </w:r>
      <w:r w:rsidRPr="00ED75D1">
        <w:rPr>
          <w:rFonts w:cstheme="minorHAnsi"/>
        </w:rPr>
        <w:t xml:space="preserve"> available as CSV files from the </w:t>
      </w:r>
      <w:r w:rsidR="000D05AA">
        <w:rPr>
          <w:rFonts w:cstheme="minorHAnsi"/>
        </w:rPr>
        <w:t>list</w:t>
      </w:r>
      <w:r w:rsidR="00AD223C">
        <w:rPr>
          <w:rFonts w:cstheme="minorHAnsi"/>
        </w:rPr>
        <w:t xml:space="preserve"> of sources</w:t>
      </w:r>
      <w:r w:rsidRPr="00ED75D1">
        <w:rPr>
          <w:rFonts w:cstheme="minorHAnsi"/>
        </w:rPr>
        <w:t>.</w:t>
      </w:r>
      <w:r w:rsidR="004D3C3B" w:rsidRPr="00ED75D1">
        <w:rPr>
          <w:rFonts w:cstheme="minorHAnsi"/>
        </w:rPr>
        <w:t xml:space="preserve"> T</w:t>
      </w:r>
      <w:r w:rsidRPr="00ED75D1">
        <w:rPr>
          <w:rFonts w:cstheme="minorHAnsi"/>
        </w:rPr>
        <w:t xml:space="preserve">he process of obtaining the required data for this </w:t>
      </w:r>
      <w:r w:rsidR="00F1485B" w:rsidRPr="00ED75D1">
        <w:rPr>
          <w:rFonts w:cstheme="minorHAnsi"/>
        </w:rPr>
        <w:t>proposal</w:t>
      </w:r>
      <w:r w:rsidRPr="00ED75D1">
        <w:rPr>
          <w:rFonts w:cstheme="minorHAnsi"/>
        </w:rPr>
        <w:t xml:space="preserve"> did not require acquiring permissions or licensing.</w:t>
      </w:r>
    </w:p>
    <w:p w14:paraId="5043627F" w14:textId="337C5224" w:rsidR="006A4124" w:rsidRPr="008B00A1" w:rsidRDefault="000D05AA" w:rsidP="006A4124">
      <w:pPr>
        <w:tabs>
          <w:tab w:val="left" w:pos="0"/>
        </w:tabs>
        <w:rPr>
          <w:rFonts w:cstheme="minorHAnsi"/>
          <w:b/>
          <w:bCs/>
        </w:rPr>
      </w:pPr>
      <w:r>
        <w:rPr>
          <w:rFonts w:cstheme="minorHAnsi"/>
          <w:b/>
          <w:bCs/>
        </w:rPr>
        <w:t>i</w:t>
      </w:r>
      <w:r w:rsidR="006A4124" w:rsidRPr="008B00A1">
        <w:rPr>
          <w:rFonts w:cstheme="minorHAnsi"/>
          <w:b/>
          <w:bCs/>
        </w:rPr>
        <w:t>. Dates</w:t>
      </w:r>
    </w:p>
    <w:p w14:paraId="2515C8B3" w14:textId="4F16F9EA" w:rsidR="00F44B7A" w:rsidRPr="00666CBD" w:rsidRDefault="006A4124" w:rsidP="008B00A1">
      <w:pPr>
        <w:tabs>
          <w:tab w:val="left" w:pos="0"/>
        </w:tabs>
        <w:jc w:val="both"/>
        <w:rPr>
          <w:rFonts w:cstheme="minorHAnsi"/>
        </w:rPr>
      </w:pPr>
      <w:r w:rsidRPr="008B00A1">
        <w:rPr>
          <w:rFonts w:cstheme="minorHAnsi"/>
        </w:rPr>
        <w:tab/>
      </w:r>
      <w:r w:rsidR="00F44B7A" w:rsidRPr="00ED75D1">
        <w:rPr>
          <w:rFonts w:cstheme="minorHAnsi"/>
        </w:rPr>
        <w:t>Preliminary</w:t>
      </w:r>
      <w:r w:rsidR="00F44B7A" w:rsidRPr="008B00A1">
        <w:rPr>
          <w:rFonts w:cstheme="minorHAnsi"/>
        </w:rPr>
        <w:t xml:space="preserve"> observations </w:t>
      </w:r>
      <w:r w:rsidR="00F44B7A" w:rsidRPr="00ED75D1">
        <w:rPr>
          <w:rFonts w:cstheme="minorHAnsi"/>
        </w:rPr>
        <w:t xml:space="preserve">revealed that the dates and times of each city were recorded in different </w:t>
      </w:r>
      <w:r w:rsidR="00F44B7A" w:rsidRPr="00272C28">
        <w:rPr>
          <w:rFonts w:cstheme="minorHAnsi"/>
        </w:rPr>
        <w:t>formats. Initially, the completeness of the dates and times for each city were checked for NA/NULL</w:t>
      </w:r>
      <w:r w:rsidR="00F44B7A" w:rsidRPr="00AD223C">
        <w:rPr>
          <w:rFonts w:cstheme="minorHAnsi"/>
        </w:rPr>
        <w:t xml:space="preserve">/NaNs, and fortunately, none existed. </w:t>
      </w:r>
      <w:r w:rsidR="00F44B7A" w:rsidRPr="00FF1CEF">
        <w:rPr>
          <w:rFonts w:cstheme="minorHAnsi"/>
        </w:rPr>
        <w:t>The next step was to ensure consistency of this important column between the five cities’ data</w:t>
      </w:r>
      <w:r w:rsidR="00AD223C">
        <w:rPr>
          <w:rFonts w:cstheme="minorHAnsi"/>
        </w:rPr>
        <w:t>,</w:t>
      </w:r>
      <w:r w:rsidR="00F44B7A" w:rsidRPr="00AD223C">
        <w:rPr>
          <w:rFonts w:cstheme="minorHAnsi"/>
        </w:rPr>
        <w:t xml:space="preserve"> and their weather data</w:t>
      </w:r>
      <w:r w:rsidR="00AD223C">
        <w:rPr>
          <w:rFonts w:cstheme="minorHAnsi"/>
        </w:rPr>
        <w:t>,</w:t>
      </w:r>
      <w:r w:rsidR="00F44B7A" w:rsidRPr="00AD223C">
        <w:rPr>
          <w:rFonts w:cstheme="minorHAnsi"/>
        </w:rPr>
        <w:t xml:space="preserve"> by utilizing the Python Datetime</w:t>
      </w:r>
      <w:r w:rsidR="00F44B7A" w:rsidRPr="003C546D">
        <w:rPr>
          <w:rFonts w:cstheme="minorHAnsi"/>
        </w:rPr>
        <w:t xml:space="preserve"> module. The dates and times were </w:t>
      </w:r>
      <w:r w:rsidR="00F44B7A" w:rsidRPr="00FF1CEF">
        <w:rPr>
          <w:rFonts w:cstheme="minorHAnsi"/>
        </w:rPr>
        <w:t xml:space="preserve">parsed and converted from string to datetime data type, then divided into separate columns. </w:t>
      </w:r>
      <w:r w:rsidR="001E41A9" w:rsidRPr="00FF1CEF">
        <w:rPr>
          <w:rFonts w:cstheme="minorHAnsi"/>
        </w:rPr>
        <w:t xml:space="preserve">The dates </w:t>
      </w:r>
      <w:r w:rsidR="001E41A9" w:rsidRPr="00051538">
        <w:rPr>
          <w:rFonts w:cstheme="minorHAnsi"/>
        </w:rPr>
        <w:t xml:space="preserve">were converted to YYYY/MM/DD format and the times ranged from 0 to 23 hours. </w:t>
      </w:r>
      <w:r w:rsidR="001E41A9" w:rsidRPr="00666CBD">
        <w:rPr>
          <w:rFonts w:cstheme="minorHAnsi"/>
        </w:rPr>
        <w:t>The reasoning for only including the hours for the time was due to the weather data being hourly records.</w:t>
      </w:r>
    </w:p>
    <w:p w14:paraId="3BE9AA03" w14:textId="77777777" w:rsidR="00F44B7A" w:rsidRPr="00666CBD" w:rsidRDefault="00F44B7A" w:rsidP="006A4124">
      <w:pPr>
        <w:tabs>
          <w:tab w:val="left" w:pos="0"/>
        </w:tabs>
        <w:rPr>
          <w:rFonts w:cstheme="minorHAnsi"/>
        </w:rPr>
      </w:pPr>
    </w:p>
    <w:p w14:paraId="12D3BE7B" w14:textId="6014A148" w:rsidR="006A4124" w:rsidRPr="00ED75D1" w:rsidRDefault="006A4124" w:rsidP="006A4124">
      <w:pPr>
        <w:tabs>
          <w:tab w:val="left" w:pos="0"/>
        </w:tabs>
        <w:rPr>
          <w:rFonts w:cstheme="minorHAnsi"/>
          <w:b/>
          <w:bCs/>
        </w:rPr>
      </w:pPr>
      <w:r w:rsidRPr="00ED75D1">
        <w:rPr>
          <w:rFonts w:cstheme="minorHAnsi"/>
          <w:b/>
          <w:bCs/>
        </w:rPr>
        <w:t>ii. Latitude &amp; Longitude</w:t>
      </w:r>
    </w:p>
    <w:p w14:paraId="603F2011" w14:textId="43680EE9" w:rsidR="006A4124" w:rsidRDefault="006A4124" w:rsidP="006A4124">
      <w:pPr>
        <w:tabs>
          <w:tab w:val="left" w:pos="0"/>
        </w:tabs>
        <w:rPr>
          <w:rFonts w:cstheme="minorHAnsi"/>
        </w:rPr>
      </w:pPr>
      <w:r w:rsidRPr="00ED75D1">
        <w:rPr>
          <w:rFonts w:cstheme="minorHAnsi"/>
          <w:b/>
          <w:bCs/>
        </w:rPr>
        <w:tab/>
      </w:r>
      <w:r w:rsidR="004E1BD5" w:rsidRPr="008B00A1">
        <w:rPr>
          <w:rFonts w:cstheme="minorHAnsi"/>
        </w:rPr>
        <w:t>First, the latitude and longitudes for each crime</w:t>
      </w:r>
      <w:r w:rsidR="003C546D">
        <w:rPr>
          <w:rFonts w:cstheme="minorHAnsi"/>
        </w:rPr>
        <w:t>,</w:t>
      </w:r>
      <w:r w:rsidR="004E1BD5" w:rsidRPr="008B00A1">
        <w:rPr>
          <w:rFonts w:cstheme="minorHAnsi"/>
        </w:rPr>
        <w:t xml:space="preserve"> in each city</w:t>
      </w:r>
      <w:r w:rsidR="003C546D">
        <w:rPr>
          <w:rFonts w:cstheme="minorHAnsi"/>
        </w:rPr>
        <w:t>,</w:t>
      </w:r>
      <w:r w:rsidR="004E1BD5" w:rsidRPr="008B00A1">
        <w:rPr>
          <w:rFonts w:cstheme="minorHAnsi"/>
        </w:rPr>
        <w:t xml:space="preserve"> were inspected for missing values</w:t>
      </w:r>
      <w:r w:rsidR="00CC0BC5" w:rsidRPr="00ED75D1">
        <w:rPr>
          <w:rFonts w:cstheme="minorHAnsi"/>
        </w:rPr>
        <w:t xml:space="preserve"> using Python </w:t>
      </w:r>
      <w:r w:rsidR="003C546D">
        <w:rPr>
          <w:rFonts w:cstheme="minorHAnsi"/>
        </w:rPr>
        <w:t>N</w:t>
      </w:r>
      <w:r w:rsidR="00CC0BC5" w:rsidRPr="00ED75D1">
        <w:rPr>
          <w:rFonts w:cstheme="minorHAnsi"/>
        </w:rPr>
        <w:t>um</w:t>
      </w:r>
      <w:r w:rsidR="003C546D">
        <w:rPr>
          <w:rFonts w:cstheme="minorHAnsi"/>
        </w:rPr>
        <w:t>P</w:t>
      </w:r>
      <w:r w:rsidR="00CC0BC5" w:rsidRPr="00ED75D1">
        <w:rPr>
          <w:rFonts w:cstheme="minorHAnsi"/>
        </w:rPr>
        <w:t>y</w:t>
      </w:r>
      <w:r w:rsidR="004E1BD5" w:rsidRPr="008B00A1">
        <w:rPr>
          <w:rFonts w:cstheme="minorHAnsi"/>
        </w:rPr>
        <w:t xml:space="preserve">. While Los Angeles and Atlanta datasets had </w:t>
      </w:r>
      <w:r w:rsidR="00FF1CEF">
        <w:rPr>
          <w:rFonts w:cstheme="minorHAnsi"/>
        </w:rPr>
        <w:t>complete data</w:t>
      </w:r>
      <w:r w:rsidR="004E1BD5" w:rsidRPr="008B00A1">
        <w:rPr>
          <w:rFonts w:cstheme="minorHAnsi"/>
        </w:rPr>
        <w:t>, Denver, Chicag</w:t>
      </w:r>
      <w:r w:rsidR="00CC0BC5" w:rsidRPr="008B00A1">
        <w:rPr>
          <w:rFonts w:cstheme="minorHAnsi"/>
        </w:rPr>
        <w:t>o, and Boston had missing latitudes and longitudes ranging from 0.08% to 6.35%</w:t>
      </w:r>
      <w:r w:rsidR="00CC0BC5" w:rsidRPr="00ED75D1">
        <w:rPr>
          <w:rFonts w:cstheme="minorHAnsi"/>
        </w:rPr>
        <w:t xml:space="preserve"> of the data</w:t>
      </w:r>
      <w:r w:rsidR="00CC0BC5" w:rsidRPr="008B00A1">
        <w:rPr>
          <w:rFonts w:cstheme="minorHAnsi"/>
        </w:rPr>
        <w:t>.</w:t>
      </w:r>
      <w:r w:rsidR="00CC0BC5" w:rsidRPr="00ED75D1">
        <w:rPr>
          <w:rFonts w:cstheme="minorHAnsi"/>
        </w:rPr>
        <w:t xml:space="preserve"> Many efforts were dedicated to </w:t>
      </w:r>
      <w:r w:rsidR="00ED75D1" w:rsidRPr="00ED75D1">
        <w:rPr>
          <w:rFonts w:cstheme="minorHAnsi"/>
        </w:rPr>
        <w:t>satiating</w:t>
      </w:r>
      <w:r w:rsidR="00CC0BC5" w:rsidRPr="00ED75D1">
        <w:rPr>
          <w:rFonts w:cstheme="minorHAnsi"/>
        </w:rPr>
        <w:t xml:space="preserve"> these missing data points by using geolocational Python modules, such as GeoPy.Geocoders and Google Maps. </w:t>
      </w:r>
      <w:r w:rsidR="008B00A1" w:rsidRPr="00ED75D1">
        <w:rPr>
          <w:rFonts w:cstheme="minorHAnsi"/>
        </w:rPr>
        <w:t>Despite</w:t>
      </w:r>
      <w:r w:rsidR="00CC0BC5" w:rsidRPr="00ED75D1">
        <w:rPr>
          <w:rFonts w:cstheme="minorHAnsi"/>
        </w:rPr>
        <w:t xml:space="preserve"> such endeavors</w:t>
      </w:r>
      <w:r w:rsidR="00ED75D1" w:rsidRPr="00ED75D1">
        <w:rPr>
          <w:rFonts w:cstheme="minorHAnsi"/>
        </w:rPr>
        <w:t xml:space="preserve">, </w:t>
      </w:r>
      <w:r w:rsidR="00ED75D1">
        <w:rPr>
          <w:rFonts w:cstheme="minorHAnsi"/>
        </w:rPr>
        <w:t>many of the latitudes/longitudes were unable to be found and the missing data percentages were not substantially alleviated</w:t>
      </w:r>
      <w:r w:rsidR="00372D26">
        <w:rPr>
          <w:rFonts w:cstheme="minorHAnsi"/>
        </w:rPr>
        <w:t xml:space="preserve"> (roughly 26% of NaNs were retrieved)</w:t>
      </w:r>
      <w:r w:rsidR="00ED75D1">
        <w:rPr>
          <w:rFonts w:cstheme="minorHAnsi"/>
        </w:rPr>
        <w:t xml:space="preserve">. </w:t>
      </w:r>
      <w:r w:rsidR="00372D26">
        <w:rPr>
          <w:rFonts w:cstheme="minorHAnsi"/>
        </w:rPr>
        <w:t>Thus,</w:t>
      </w:r>
      <w:r w:rsidR="00ED75D1">
        <w:rPr>
          <w:rFonts w:cstheme="minorHAnsi"/>
        </w:rPr>
        <w:t xml:space="preserve"> after reaching a conclusion that the net effect of omitting such data from the dataset was </w:t>
      </w:r>
      <w:r w:rsidR="00ED75D1" w:rsidRPr="00ED75D1">
        <w:rPr>
          <w:rFonts w:cstheme="minorHAnsi"/>
        </w:rPr>
        <w:t>negligible</w:t>
      </w:r>
      <w:r w:rsidR="00ED75D1">
        <w:rPr>
          <w:rFonts w:cstheme="minorHAnsi"/>
        </w:rPr>
        <w:t xml:space="preserve">, the NaN data rows were </w:t>
      </w:r>
      <w:r w:rsidR="00ED75D1" w:rsidRPr="00ED75D1">
        <w:rPr>
          <w:rFonts w:cstheme="minorHAnsi"/>
        </w:rPr>
        <w:t>excluded</w:t>
      </w:r>
      <w:r w:rsidR="00ED75D1">
        <w:rPr>
          <w:rFonts w:cstheme="minorHAnsi"/>
        </w:rPr>
        <w:t xml:space="preserve">. </w:t>
      </w:r>
    </w:p>
    <w:p w14:paraId="67E0337F" w14:textId="4B5E588C" w:rsidR="00372D26" w:rsidRPr="008B00A1" w:rsidRDefault="00372D26" w:rsidP="006A4124">
      <w:pPr>
        <w:tabs>
          <w:tab w:val="left" w:pos="0"/>
        </w:tabs>
        <w:rPr>
          <w:rFonts w:cstheme="minorHAnsi"/>
        </w:rPr>
      </w:pPr>
      <w:r>
        <w:rPr>
          <w:rFonts w:cstheme="minorHAnsi"/>
        </w:rPr>
        <w:tab/>
        <w:t>The next step included parsing and dividing latitude/longitude from addresses</w:t>
      </w:r>
      <w:r w:rsidR="003C546D">
        <w:rPr>
          <w:rFonts w:cstheme="minorHAnsi"/>
        </w:rPr>
        <w:t>,</w:t>
      </w:r>
      <w:r>
        <w:rPr>
          <w:rFonts w:cstheme="minorHAnsi"/>
        </w:rPr>
        <w:t xml:space="preserve"> when appropriate. Some datasets had strings of address with latitudes/longitudes, while </w:t>
      </w:r>
      <w:r w:rsidR="00CE1B7C">
        <w:rPr>
          <w:rFonts w:cstheme="minorHAnsi"/>
        </w:rPr>
        <w:t xml:space="preserve">some were organized in separate columns. For uniformity, the latitudes and longitudes for </w:t>
      </w:r>
      <w:r w:rsidR="008B00A1">
        <w:rPr>
          <w:rFonts w:cstheme="minorHAnsi"/>
        </w:rPr>
        <w:t>all</w:t>
      </w:r>
      <w:r w:rsidR="003C546D">
        <w:rPr>
          <w:rFonts w:cstheme="minorHAnsi"/>
        </w:rPr>
        <w:t xml:space="preserve"> the </w:t>
      </w:r>
      <w:r w:rsidR="00CE1B7C">
        <w:rPr>
          <w:rFonts w:cstheme="minorHAnsi"/>
        </w:rPr>
        <w:t>data w</w:t>
      </w:r>
      <w:r w:rsidR="003C546D">
        <w:rPr>
          <w:rFonts w:cstheme="minorHAnsi"/>
        </w:rPr>
        <w:t>ere</w:t>
      </w:r>
      <w:r w:rsidR="00CE1B7C">
        <w:rPr>
          <w:rFonts w:cstheme="minorHAnsi"/>
        </w:rPr>
        <w:t xml:space="preserve"> organized in</w:t>
      </w:r>
      <w:r w:rsidR="003C546D">
        <w:rPr>
          <w:rFonts w:cstheme="minorHAnsi"/>
        </w:rPr>
        <w:t xml:space="preserve"> their</w:t>
      </w:r>
      <w:r w:rsidR="00CE1B7C">
        <w:rPr>
          <w:rFonts w:cstheme="minorHAnsi"/>
        </w:rPr>
        <w:t xml:space="preserve"> respective rows. </w:t>
      </w:r>
    </w:p>
    <w:p w14:paraId="70BE0C88" w14:textId="77777777" w:rsidR="006A4124" w:rsidRPr="00ED75D1" w:rsidRDefault="006A4124" w:rsidP="006A4124">
      <w:pPr>
        <w:tabs>
          <w:tab w:val="left" w:pos="0"/>
        </w:tabs>
        <w:rPr>
          <w:rFonts w:cstheme="minorHAnsi"/>
          <w:b/>
          <w:bCs/>
        </w:rPr>
      </w:pPr>
      <w:r w:rsidRPr="00ED75D1">
        <w:rPr>
          <w:rFonts w:cstheme="minorHAnsi"/>
          <w:b/>
          <w:bCs/>
        </w:rPr>
        <w:t>iii. Crimes &amp; Crime Mapping</w:t>
      </w:r>
    </w:p>
    <w:p w14:paraId="5716D1C3" w14:textId="00BD871E" w:rsidR="00432484" w:rsidRPr="003C546D" w:rsidRDefault="006A4124" w:rsidP="008B00A1">
      <w:pPr>
        <w:tabs>
          <w:tab w:val="left" w:pos="0"/>
        </w:tabs>
        <w:jc w:val="both"/>
        <w:rPr>
          <w:rFonts w:cstheme="minorHAnsi"/>
        </w:rPr>
      </w:pPr>
      <w:r w:rsidRPr="008B00A1">
        <w:rPr>
          <w:rFonts w:cstheme="minorHAnsi"/>
          <w:b/>
          <w:bCs/>
        </w:rPr>
        <w:tab/>
      </w:r>
      <w:r w:rsidRPr="008B00A1">
        <w:rPr>
          <w:rFonts w:cstheme="minorHAnsi"/>
        </w:rPr>
        <w:t xml:space="preserve">Due to non-uniform reporting and recording systems for crime data, each city’s data had to be mapped. </w:t>
      </w:r>
      <w:r w:rsidR="00150EB9" w:rsidRPr="008B00A1">
        <w:rPr>
          <w:rFonts w:cstheme="minorHAnsi"/>
        </w:rPr>
        <w:t xml:space="preserve">In each dataset, a code and description </w:t>
      </w:r>
      <w:r w:rsidR="00F14A99" w:rsidRPr="008B00A1">
        <w:rPr>
          <w:rFonts w:cstheme="minorHAnsi"/>
        </w:rPr>
        <w:t>w</w:t>
      </w:r>
      <w:r w:rsidR="003C546D">
        <w:rPr>
          <w:rFonts w:cstheme="minorHAnsi"/>
        </w:rPr>
        <w:t>as</w:t>
      </w:r>
      <w:r w:rsidR="00150EB9" w:rsidRPr="003C546D">
        <w:rPr>
          <w:rFonts w:cstheme="minorHAnsi"/>
        </w:rPr>
        <w:t xml:space="preserve"> assigned to each incident</w:t>
      </w:r>
      <w:r w:rsidR="00F14A99" w:rsidRPr="003C546D">
        <w:rPr>
          <w:rFonts w:cstheme="minorHAnsi"/>
        </w:rPr>
        <w:t xml:space="preserve"> and a</w:t>
      </w:r>
      <w:r w:rsidR="00150EB9" w:rsidRPr="003C546D">
        <w:rPr>
          <w:rFonts w:cstheme="minorHAnsi"/>
        </w:rPr>
        <w:t xml:space="preserve">dditionally, there </w:t>
      </w:r>
      <w:r w:rsidR="00150EB9" w:rsidRPr="003C546D">
        <w:rPr>
          <w:rFonts w:cstheme="minorHAnsi"/>
        </w:rPr>
        <w:lastRenderedPageBreak/>
        <w:t>c</w:t>
      </w:r>
      <w:r w:rsidR="00F14A99" w:rsidRPr="003C546D">
        <w:rPr>
          <w:rFonts w:cstheme="minorHAnsi"/>
        </w:rPr>
        <w:t>ould</w:t>
      </w:r>
      <w:r w:rsidR="00150EB9" w:rsidRPr="003C546D">
        <w:rPr>
          <w:rFonts w:cstheme="minorHAnsi"/>
        </w:rPr>
        <w:t xml:space="preserve"> be several hundred codes in </w:t>
      </w:r>
      <w:r w:rsidR="00F14A99" w:rsidRPr="003C546D">
        <w:rPr>
          <w:rFonts w:cstheme="minorHAnsi"/>
        </w:rPr>
        <w:t>a</w:t>
      </w:r>
      <w:r w:rsidR="003C546D">
        <w:rPr>
          <w:rFonts w:cstheme="minorHAnsi"/>
        </w:rPr>
        <w:t xml:space="preserve"> single</w:t>
      </w:r>
      <w:r w:rsidR="00150EB9" w:rsidRPr="003C546D">
        <w:rPr>
          <w:rFonts w:cstheme="minorHAnsi"/>
        </w:rPr>
        <w:t xml:space="preserve"> dataset. For the purpose of analysis, </w:t>
      </w:r>
      <w:r w:rsidR="00855ADA" w:rsidRPr="003C546D">
        <w:rPr>
          <w:rFonts w:cstheme="minorHAnsi"/>
        </w:rPr>
        <w:t xml:space="preserve">these codes needed to become standardized and </w:t>
      </w:r>
      <w:r w:rsidR="00F14A99" w:rsidRPr="003C546D">
        <w:rPr>
          <w:rFonts w:cstheme="minorHAnsi"/>
        </w:rPr>
        <w:t xml:space="preserve">their descriptions </w:t>
      </w:r>
      <w:r w:rsidR="00855ADA" w:rsidRPr="003C546D">
        <w:rPr>
          <w:rFonts w:cstheme="minorHAnsi"/>
        </w:rPr>
        <w:t>succinct so a list of common crime indicators could be referenced across all datasets.</w:t>
      </w:r>
      <w:r w:rsidR="00432484" w:rsidRPr="003C546D">
        <w:rPr>
          <w:rFonts w:cstheme="minorHAnsi"/>
        </w:rPr>
        <w:t xml:space="preserve"> </w:t>
      </w:r>
    </w:p>
    <w:p w14:paraId="1E639CAC" w14:textId="01F5392F" w:rsidR="00855ADA" w:rsidRPr="003C546D" w:rsidRDefault="00432484" w:rsidP="008B00A1">
      <w:pPr>
        <w:tabs>
          <w:tab w:val="left" w:pos="0"/>
        </w:tabs>
        <w:jc w:val="both"/>
        <w:rPr>
          <w:rFonts w:cstheme="minorHAnsi"/>
        </w:rPr>
      </w:pPr>
      <w:r w:rsidRPr="00FF1CEF">
        <w:rPr>
          <w:rFonts w:cstheme="minorHAnsi"/>
        </w:rPr>
        <w:tab/>
      </w:r>
      <w:r w:rsidR="006A4124" w:rsidRPr="00FF1CEF">
        <w:rPr>
          <w:rFonts w:cstheme="minorHAnsi"/>
        </w:rPr>
        <w:t xml:space="preserve">This process involved </w:t>
      </w:r>
      <w:r w:rsidR="00150EB9" w:rsidRPr="00FF1CEF">
        <w:rPr>
          <w:rFonts w:cstheme="minorHAnsi"/>
        </w:rPr>
        <w:t>using Python</w:t>
      </w:r>
      <w:r w:rsidR="008D4728" w:rsidRPr="00FF1CEF">
        <w:rPr>
          <w:rFonts w:cstheme="minorHAnsi"/>
        </w:rPr>
        <w:t>, Pandas, and Excel</w:t>
      </w:r>
      <w:r w:rsidR="00855ADA" w:rsidRPr="00FF1CEF">
        <w:rPr>
          <w:rFonts w:cstheme="minorHAnsi"/>
        </w:rPr>
        <w:t>. First,</w:t>
      </w:r>
      <w:r w:rsidR="00FF1CEF">
        <w:rPr>
          <w:rFonts w:cstheme="minorHAnsi"/>
        </w:rPr>
        <w:t xml:space="preserve"> </w:t>
      </w:r>
      <w:r w:rsidR="002D5798">
        <w:rPr>
          <w:rFonts w:cstheme="minorHAnsi"/>
        </w:rPr>
        <w:t>utilizing</w:t>
      </w:r>
      <w:r w:rsidR="00FF1CEF">
        <w:rPr>
          <w:rFonts w:cstheme="minorHAnsi"/>
        </w:rPr>
        <w:t xml:space="preserve"> Python and Pandas,</w:t>
      </w:r>
      <w:r w:rsidR="00855ADA" w:rsidRPr="00FF1CEF">
        <w:rPr>
          <w:rFonts w:cstheme="minorHAnsi"/>
        </w:rPr>
        <w:t xml:space="preserve"> a list of unique codes and descriptions were pulled from each dataset. </w:t>
      </w:r>
      <w:r w:rsidR="00150EB9" w:rsidRPr="00FF1CEF">
        <w:rPr>
          <w:rFonts w:cstheme="minorHAnsi"/>
        </w:rPr>
        <w:t>These would also be given a reference column to the city they originated from.</w:t>
      </w:r>
      <w:r w:rsidR="00855ADA" w:rsidRPr="00FF1CEF">
        <w:rPr>
          <w:rFonts w:cstheme="minorHAnsi"/>
        </w:rPr>
        <w:t xml:space="preserve"> This step was crucial</w:t>
      </w:r>
      <w:r w:rsidR="003C546D">
        <w:rPr>
          <w:rFonts w:cstheme="minorHAnsi"/>
        </w:rPr>
        <w:t>,</w:t>
      </w:r>
      <w:r w:rsidR="00855ADA" w:rsidRPr="003C546D">
        <w:rPr>
          <w:rFonts w:cstheme="minorHAnsi"/>
        </w:rPr>
        <w:t xml:space="preserve"> since some codes </w:t>
      </w:r>
      <w:r w:rsidR="008D4728" w:rsidRPr="003C546D">
        <w:rPr>
          <w:rFonts w:cstheme="minorHAnsi"/>
        </w:rPr>
        <w:t>were</w:t>
      </w:r>
      <w:r w:rsidR="00855ADA" w:rsidRPr="003C546D">
        <w:rPr>
          <w:rFonts w:cstheme="minorHAnsi"/>
        </w:rPr>
        <w:t xml:space="preserve"> non-unique to that city and represent</w:t>
      </w:r>
      <w:r w:rsidR="003C546D">
        <w:rPr>
          <w:rFonts w:cstheme="minorHAnsi"/>
        </w:rPr>
        <w:t>ed</w:t>
      </w:r>
      <w:r w:rsidR="00855ADA" w:rsidRPr="003C546D">
        <w:rPr>
          <w:rFonts w:cstheme="minorHAnsi"/>
        </w:rPr>
        <w:t xml:space="preserve"> different types of crimes in different cities.</w:t>
      </w:r>
      <w:r w:rsidR="00150EB9" w:rsidRPr="003C546D">
        <w:rPr>
          <w:rFonts w:cstheme="minorHAnsi"/>
        </w:rPr>
        <w:t xml:space="preserve"> </w:t>
      </w:r>
      <w:r w:rsidR="00855ADA" w:rsidRPr="003C546D">
        <w:rPr>
          <w:rFonts w:cstheme="minorHAnsi"/>
        </w:rPr>
        <w:t>After each table was created, it w</w:t>
      </w:r>
      <w:r w:rsidR="008D4728" w:rsidRPr="003C546D">
        <w:rPr>
          <w:rFonts w:cstheme="minorHAnsi"/>
        </w:rPr>
        <w:t>as</w:t>
      </w:r>
      <w:r w:rsidR="00855ADA" w:rsidRPr="003C546D">
        <w:rPr>
          <w:rFonts w:cstheme="minorHAnsi"/>
        </w:rPr>
        <w:t xml:space="preserve"> then</w:t>
      </w:r>
      <w:r w:rsidR="003C546D">
        <w:rPr>
          <w:rFonts w:cstheme="minorHAnsi"/>
        </w:rPr>
        <w:t xml:space="preserve"> </w:t>
      </w:r>
      <w:r w:rsidR="00855ADA" w:rsidRPr="003C546D">
        <w:rPr>
          <w:rFonts w:cstheme="minorHAnsi"/>
        </w:rPr>
        <w:t>saved to a csv file.</w:t>
      </w:r>
    </w:p>
    <w:p w14:paraId="5ED0A498" w14:textId="7B1B4B51" w:rsidR="00001DD6" w:rsidRPr="00FF1CEF" w:rsidRDefault="00855ADA" w:rsidP="008B00A1">
      <w:pPr>
        <w:tabs>
          <w:tab w:val="left" w:pos="0"/>
        </w:tabs>
        <w:jc w:val="both"/>
        <w:rPr>
          <w:rFonts w:cstheme="minorHAnsi"/>
        </w:rPr>
      </w:pPr>
      <w:r w:rsidRPr="003C546D">
        <w:rPr>
          <w:rFonts w:cstheme="minorHAnsi"/>
        </w:rPr>
        <w:tab/>
        <w:t>T</w:t>
      </w:r>
      <w:r w:rsidR="00150EB9" w:rsidRPr="003C546D">
        <w:rPr>
          <w:rFonts w:cstheme="minorHAnsi"/>
        </w:rPr>
        <w:t>he next step</w:t>
      </w:r>
      <w:r w:rsidR="008D4728" w:rsidRPr="003C546D">
        <w:rPr>
          <w:rFonts w:cstheme="minorHAnsi"/>
        </w:rPr>
        <w:t xml:space="preserve"> was </w:t>
      </w:r>
      <w:r w:rsidR="00150EB9" w:rsidRPr="003C546D">
        <w:rPr>
          <w:rFonts w:cstheme="minorHAnsi"/>
        </w:rPr>
        <w:t>going into each</w:t>
      </w:r>
      <w:r w:rsidRPr="003C546D">
        <w:rPr>
          <w:rFonts w:cstheme="minorHAnsi"/>
        </w:rPr>
        <w:t xml:space="preserve"> city’s</w:t>
      </w:r>
      <w:r w:rsidR="00150EB9" w:rsidRPr="003C546D">
        <w:rPr>
          <w:rFonts w:cstheme="minorHAnsi"/>
        </w:rPr>
        <w:t xml:space="preserve"> file</w:t>
      </w:r>
      <w:r w:rsidR="003C546D">
        <w:rPr>
          <w:rFonts w:cstheme="minorHAnsi"/>
        </w:rPr>
        <w:t>,</w:t>
      </w:r>
      <w:r w:rsidR="00150EB9" w:rsidRPr="003C546D">
        <w:rPr>
          <w:rFonts w:cstheme="minorHAnsi"/>
        </w:rPr>
        <w:t xml:space="preserve"> in </w:t>
      </w:r>
      <w:r w:rsidRPr="003C546D">
        <w:rPr>
          <w:rFonts w:cstheme="minorHAnsi"/>
        </w:rPr>
        <w:t>E</w:t>
      </w:r>
      <w:r w:rsidR="00150EB9" w:rsidRPr="003C546D">
        <w:rPr>
          <w:rFonts w:cstheme="minorHAnsi"/>
        </w:rPr>
        <w:t>xcel</w:t>
      </w:r>
      <w:r w:rsidR="003C546D">
        <w:rPr>
          <w:rFonts w:cstheme="minorHAnsi"/>
        </w:rPr>
        <w:t>,</w:t>
      </w:r>
      <w:r w:rsidR="00150EB9" w:rsidRPr="003C546D">
        <w:rPr>
          <w:rFonts w:cstheme="minorHAnsi"/>
        </w:rPr>
        <w:t xml:space="preserve"> and mapping the codes.</w:t>
      </w:r>
      <w:r w:rsidR="00D45D2B" w:rsidRPr="003C546D">
        <w:rPr>
          <w:rFonts w:cstheme="minorHAnsi"/>
        </w:rPr>
        <w:t xml:space="preserve"> Due to the distinctiveness of each crime’s description, this step was completed manually.</w:t>
      </w:r>
      <w:r w:rsidR="00150EB9" w:rsidRPr="003C546D">
        <w:rPr>
          <w:rFonts w:cstheme="minorHAnsi"/>
        </w:rPr>
        <w:t xml:space="preserve"> </w:t>
      </w:r>
      <w:r w:rsidRPr="003C546D">
        <w:rPr>
          <w:rFonts w:cstheme="minorHAnsi"/>
        </w:rPr>
        <w:t xml:space="preserve">The mapping </w:t>
      </w:r>
      <w:r w:rsidR="00D45D2B" w:rsidRPr="003C546D">
        <w:rPr>
          <w:rFonts w:cstheme="minorHAnsi"/>
        </w:rPr>
        <w:t>took</w:t>
      </w:r>
      <w:r w:rsidRPr="003C546D">
        <w:rPr>
          <w:rFonts w:cstheme="minorHAnsi"/>
        </w:rPr>
        <w:t xml:space="preserve"> place in a new column</w:t>
      </w:r>
      <w:r w:rsidR="003C546D">
        <w:rPr>
          <w:rFonts w:cstheme="minorHAnsi"/>
        </w:rPr>
        <w:t>,</w:t>
      </w:r>
      <w:r w:rsidRPr="003C546D">
        <w:rPr>
          <w:rFonts w:cstheme="minorHAnsi"/>
        </w:rPr>
        <w:t xml:space="preserve"> where a very concise (one/two word) description of th</w:t>
      </w:r>
      <w:r w:rsidR="00D45D2B" w:rsidRPr="003C546D">
        <w:rPr>
          <w:rFonts w:cstheme="minorHAnsi"/>
        </w:rPr>
        <w:t>at</w:t>
      </w:r>
      <w:r w:rsidRPr="003C546D">
        <w:rPr>
          <w:rFonts w:cstheme="minorHAnsi"/>
        </w:rPr>
        <w:t xml:space="preserve"> crime </w:t>
      </w:r>
      <w:r w:rsidR="00D45D2B" w:rsidRPr="003C546D">
        <w:rPr>
          <w:rFonts w:cstheme="minorHAnsi"/>
        </w:rPr>
        <w:t>was</w:t>
      </w:r>
      <w:r w:rsidRPr="003C546D">
        <w:rPr>
          <w:rFonts w:cstheme="minorHAnsi"/>
        </w:rPr>
        <w:t xml:space="preserve"> given.</w:t>
      </w:r>
      <w:r w:rsidR="00D45D2B" w:rsidRPr="003C546D">
        <w:rPr>
          <w:rFonts w:cstheme="minorHAnsi"/>
        </w:rPr>
        <w:t xml:space="preserve"> This process also included removing any duplicates that were not found and dropped in Python</w:t>
      </w:r>
      <w:r w:rsidR="008D4728" w:rsidRPr="00FF1CEF">
        <w:rPr>
          <w:rFonts w:cstheme="minorHAnsi"/>
        </w:rPr>
        <w:t xml:space="preserve">. </w:t>
      </w:r>
      <w:r w:rsidR="00D45D2B" w:rsidRPr="00FF1CEF">
        <w:rPr>
          <w:rFonts w:cstheme="minorHAnsi"/>
        </w:rPr>
        <w:t>These</w:t>
      </w:r>
      <w:r w:rsidR="008D4728" w:rsidRPr="00FF1CEF">
        <w:rPr>
          <w:rFonts w:cstheme="minorHAnsi"/>
        </w:rPr>
        <w:t xml:space="preserve"> previously un-found duplicates</w:t>
      </w:r>
      <w:r w:rsidR="00D45D2B" w:rsidRPr="00F50730">
        <w:rPr>
          <w:rFonts w:cstheme="minorHAnsi"/>
        </w:rPr>
        <w:t xml:space="preserve"> were </w:t>
      </w:r>
      <w:r w:rsidR="008B00A1">
        <w:rPr>
          <w:rFonts w:cstheme="minorHAnsi"/>
        </w:rPr>
        <w:t>primarily</w:t>
      </w:r>
      <w:r w:rsidR="008B00A1" w:rsidRPr="00F50730">
        <w:rPr>
          <w:rFonts w:cstheme="minorHAnsi"/>
        </w:rPr>
        <w:t xml:space="preserve"> caused</w:t>
      </w:r>
      <w:r w:rsidR="00D45D2B" w:rsidRPr="00F50730">
        <w:rPr>
          <w:rFonts w:cstheme="minorHAnsi"/>
        </w:rPr>
        <w:t xml:space="preserve"> by small formatting difference in crime descriptions</w:t>
      </w:r>
      <w:r w:rsidR="008D4728" w:rsidRPr="00F50730">
        <w:rPr>
          <w:rFonts w:cstheme="minorHAnsi"/>
        </w:rPr>
        <w:t xml:space="preserve"> (e.g. spaces and hyphens)</w:t>
      </w:r>
      <w:r w:rsidR="00D45D2B" w:rsidRPr="00F50730">
        <w:rPr>
          <w:rFonts w:cstheme="minorHAnsi"/>
        </w:rPr>
        <w:t>.</w:t>
      </w:r>
      <w:r w:rsidR="008D4728" w:rsidRPr="00F50730">
        <w:rPr>
          <w:rFonts w:cstheme="minorHAnsi"/>
        </w:rPr>
        <w:t xml:space="preserve"> </w:t>
      </w:r>
      <w:r w:rsidR="006A4124" w:rsidRPr="00F50730">
        <w:rPr>
          <w:rFonts w:cstheme="minorHAnsi"/>
        </w:rPr>
        <w:t>After all crimes</w:t>
      </w:r>
      <w:r w:rsidR="008D4728" w:rsidRPr="00F50730">
        <w:rPr>
          <w:rFonts w:cstheme="minorHAnsi"/>
        </w:rPr>
        <w:t xml:space="preserve"> were</w:t>
      </w:r>
      <w:r w:rsidR="006A4124" w:rsidRPr="00F50730">
        <w:rPr>
          <w:rFonts w:cstheme="minorHAnsi"/>
        </w:rPr>
        <w:t xml:space="preserve"> mapped in </w:t>
      </w:r>
      <w:r w:rsidR="00D45D2B" w:rsidRPr="00F50730">
        <w:rPr>
          <w:rFonts w:cstheme="minorHAnsi"/>
        </w:rPr>
        <w:t>E</w:t>
      </w:r>
      <w:r w:rsidR="006A4124" w:rsidRPr="00F50730">
        <w:rPr>
          <w:rFonts w:cstheme="minorHAnsi"/>
        </w:rPr>
        <w:t>xcel</w:t>
      </w:r>
      <w:r w:rsidR="00D45D2B" w:rsidRPr="00F50730">
        <w:rPr>
          <w:rFonts w:cstheme="minorHAnsi"/>
        </w:rPr>
        <w:t>,</w:t>
      </w:r>
      <w:r w:rsidR="008D4728" w:rsidRPr="00F50730">
        <w:rPr>
          <w:rFonts w:cstheme="minorHAnsi"/>
        </w:rPr>
        <w:t xml:space="preserve"> Python was utilized again so</w:t>
      </w:r>
      <w:r w:rsidR="00D45D2B" w:rsidRPr="00F50730">
        <w:rPr>
          <w:rFonts w:cstheme="minorHAnsi"/>
        </w:rPr>
        <w:t xml:space="preserve"> all mapped datasets</w:t>
      </w:r>
      <w:r w:rsidR="008D4728" w:rsidRPr="00F50730">
        <w:rPr>
          <w:rFonts w:cstheme="minorHAnsi"/>
        </w:rPr>
        <w:t xml:space="preserve"> could be</w:t>
      </w:r>
      <w:r w:rsidR="00D45D2B" w:rsidRPr="00051538">
        <w:rPr>
          <w:rFonts w:cstheme="minorHAnsi"/>
        </w:rPr>
        <w:t xml:space="preserve"> verified</w:t>
      </w:r>
      <w:r w:rsidR="003C546D">
        <w:rPr>
          <w:rFonts w:cstheme="minorHAnsi"/>
        </w:rPr>
        <w:t xml:space="preserve">; the </w:t>
      </w:r>
      <w:r w:rsidR="008D4728" w:rsidRPr="003C546D">
        <w:rPr>
          <w:rFonts w:cstheme="minorHAnsi"/>
        </w:rPr>
        <w:t>number of distinct codes in the files were</w:t>
      </w:r>
      <w:r w:rsidR="00F14A99" w:rsidRPr="003C546D">
        <w:rPr>
          <w:rFonts w:cstheme="minorHAnsi"/>
        </w:rPr>
        <w:t xml:space="preserve"> </w:t>
      </w:r>
      <w:r w:rsidR="00D45D2B" w:rsidRPr="003C546D">
        <w:rPr>
          <w:rFonts w:cstheme="minorHAnsi"/>
        </w:rPr>
        <w:t xml:space="preserve">equal </w:t>
      </w:r>
      <w:r w:rsidR="008D4728" w:rsidRPr="003C546D">
        <w:rPr>
          <w:rFonts w:cstheme="minorHAnsi"/>
        </w:rPr>
        <w:t xml:space="preserve">to </w:t>
      </w:r>
      <w:r w:rsidR="003C546D">
        <w:rPr>
          <w:rFonts w:cstheme="minorHAnsi"/>
        </w:rPr>
        <w:t xml:space="preserve">the </w:t>
      </w:r>
      <w:r w:rsidR="008D4728" w:rsidRPr="003C546D">
        <w:rPr>
          <w:rFonts w:cstheme="minorHAnsi"/>
        </w:rPr>
        <w:t>number of</w:t>
      </w:r>
      <w:r w:rsidR="00D45D2B" w:rsidRPr="003C546D">
        <w:rPr>
          <w:rFonts w:cstheme="minorHAnsi"/>
        </w:rPr>
        <w:t xml:space="preserve"> distinct codes found in </w:t>
      </w:r>
      <w:r w:rsidR="00F14A99" w:rsidRPr="003C546D">
        <w:rPr>
          <w:rFonts w:cstheme="minorHAnsi"/>
        </w:rPr>
        <w:t xml:space="preserve">their </w:t>
      </w:r>
      <w:r w:rsidR="00D45D2B" w:rsidRPr="003C546D">
        <w:rPr>
          <w:rFonts w:cstheme="minorHAnsi"/>
        </w:rPr>
        <w:t>origina</w:t>
      </w:r>
      <w:r w:rsidR="003C546D">
        <w:rPr>
          <w:rFonts w:cstheme="minorHAnsi"/>
        </w:rPr>
        <w:t>l</w:t>
      </w:r>
      <w:r w:rsidR="00D45D2B" w:rsidRPr="003C546D">
        <w:rPr>
          <w:rFonts w:cstheme="minorHAnsi"/>
        </w:rPr>
        <w:t xml:space="preserve"> crime</w:t>
      </w:r>
      <w:r w:rsidR="003C546D">
        <w:rPr>
          <w:rFonts w:cstheme="minorHAnsi"/>
        </w:rPr>
        <w:t>-</w:t>
      </w:r>
      <w:r w:rsidR="00D45D2B" w:rsidRPr="003C546D">
        <w:rPr>
          <w:rFonts w:cstheme="minorHAnsi"/>
        </w:rPr>
        <w:t xml:space="preserve">data file. Once </w:t>
      </w:r>
      <w:r w:rsidR="00F50730">
        <w:rPr>
          <w:rFonts w:cstheme="minorHAnsi"/>
        </w:rPr>
        <w:t>completed and verified</w:t>
      </w:r>
      <w:r w:rsidR="00D45D2B" w:rsidRPr="003C546D">
        <w:rPr>
          <w:rFonts w:cstheme="minorHAnsi"/>
        </w:rPr>
        <w:t>,</w:t>
      </w:r>
      <w:r w:rsidR="00F14A99" w:rsidRPr="003C546D">
        <w:rPr>
          <w:rFonts w:cstheme="minorHAnsi"/>
        </w:rPr>
        <w:t xml:space="preserve"> </w:t>
      </w:r>
      <w:r w:rsidR="00D45D2B" w:rsidRPr="003C546D">
        <w:rPr>
          <w:rFonts w:cstheme="minorHAnsi"/>
        </w:rPr>
        <w:t>all mapped dataset</w:t>
      </w:r>
      <w:r w:rsidR="00F14A99" w:rsidRPr="003C546D">
        <w:rPr>
          <w:rFonts w:cstheme="minorHAnsi"/>
        </w:rPr>
        <w:t>s were</w:t>
      </w:r>
      <w:r w:rsidR="00CB6665" w:rsidRPr="003C546D">
        <w:rPr>
          <w:rFonts w:cstheme="minorHAnsi"/>
        </w:rPr>
        <w:t xml:space="preserve"> then</w:t>
      </w:r>
      <w:r w:rsidR="00F14A99" w:rsidRPr="003C546D">
        <w:rPr>
          <w:rFonts w:cstheme="minorHAnsi"/>
        </w:rPr>
        <w:t xml:space="preserve"> combined </w:t>
      </w:r>
      <w:r w:rsidR="00D45D2B" w:rsidRPr="003C546D">
        <w:rPr>
          <w:rFonts w:cstheme="minorHAnsi"/>
        </w:rPr>
        <w:t>to form one table</w:t>
      </w:r>
      <w:r w:rsidR="00F14A99" w:rsidRPr="003C546D">
        <w:rPr>
          <w:rFonts w:cstheme="minorHAnsi"/>
        </w:rPr>
        <w:t xml:space="preserve"> and saved to a </w:t>
      </w:r>
      <w:r w:rsidR="003C546D">
        <w:rPr>
          <w:rFonts w:cstheme="minorHAnsi"/>
        </w:rPr>
        <w:t>CSV</w:t>
      </w:r>
      <w:r w:rsidR="00F14A99" w:rsidRPr="003C546D">
        <w:rPr>
          <w:rFonts w:cstheme="minorHAnsi"/>
        </w:rPr>
        <w:t>,</w:t>
      </w:r>
      <w:r w:rsidR="00D45D2B" w:rsidRPr="003C546D">
        <w:rPr>
          <w:rFonts w:cstheme="minorHAnsi"/>
        </w:rPr>
        <w:t xml:space="preserve"> which serve</w:t>
      </w:r>
      <w:r w:rsidR="00F14A99" w:rsidRPr="003C546D">
        <w:rPr>
          <w:rFonts w:cstheme="minorHAnsi"/>
        </w:rPr>
        <w:t>d</w:t>
      </w:r>
      <w:r w:rsidR="00D45D2B" w:rsidRPr="003C546D">
        <w:rPr>
          <w:rFonts w:cstheme="minorHAnsi"/>
        </w:rPr>
        <w:t xml:space="preserve"> as the crime</w:t>
      </w:r>
      <w:r w:rsidR="003C546D">
        <w:rPr>
          <w:rFonts w:cstheme="minorHAnsi"/>
        </w:rPr>
        <w:t>-</w:t>
      </w:r>
      <w:r w:rsidR="00F14A99" w:rsidRPr="003C546D">
        <w:rPr>
          <w:rFonts w:cstheme="minorHAnsi"/>
        </w:rPr>
        <w:t>key</w:t>
      </w:r>
      <w:r w:rsidR="003C546D">
        <w:rPr>
          <w:rFonts w:cstheme="minorHAnsi"/>
        </w:rPr>
        <w:t>-</w:t>
      </w:r>
      <w:r w:rsidR="00F14A99" w:rsidRPr="003C546D">
        <w:rPr>
          <w:rFonts w:cstheme="minorHAnsi"/>
        </w:rPr>
        <w:t xml:space="preserve">lookup </w:t>
      </w:r>
      <w:r w:rsidR="00D45D2B" w:rsidRPr="003C546D">
        <w:rPr>
          <w:rFonts w:cstheme="minorHAnsi"/>
        </w:rPr>
        <w:t>table for all datasets</w:t>
      </w:r>
      <w:r w:rsidR="00F14A99" w:rsidRPr="00FF1CEF">
        <w:rPr>
          <w:rFonts w:cstheme="minorHAnsi"/>
        </w:rPr>
        <w:t>.</w:t>
      </w:r>
    </w:p>
    <w:p w14:paraId="05CFBAE2" w14:textId="1F852E4F" w:rsidR="00AF6886" w:rsidRPr="00051538" w:rsidRDefault="00AF6886" w:rsidP="00AF6886">
      <w:pPr>
        <w:tabs>
          <w:tab w:val="left" w:pos="0"/>
        </w:tabs>
        <w:rPr>
          <w:rFonts w:cstheme="minorHAnsi"/>
          <w:b/>
          <w:bCs/>
        </w:rPr>
      </w:pPr>
      <w:r w:rsidRPr="00051538">
        <w:rPr>
          <w:rFonts w:cstheme="minorHAnsi"/>
          <w:b/>
          <w:bCs/>
        </w:rPr>
        <w:t>b. Weather Data</w:t>
      </w:r>
    </w:p>
    <w:p w14:paraId="0F1973C2" w14:textId="188B870F" w:rsidR="00C3495C" w:rsidRPr="003C546D" w:rsidRDefault="00AF6886" w:rsidP="008B00A1">
      <w:pPr>
        <w:tabs>
          <w:tab w:val="left" w:pos="0"/>
        </w:tabs>
        <w:jc w:val="both"/>
        <w:rPr>
          <w:rFonts w:cstheme="minorHAnsi"/>
          <w:bCs/>
        </w:rPr>
      </w:pPr>
      <w:r w:rsidRPr="00051538">
        <w:rPr>
          <w:rFonts w:cstheme="minorHAnsi"/>
          <w:bCs/>
        </w:rPr>
        <w:tab/>
        <w:t>The weather data was a</w:t>
      </w:r>
      <w:r w:rsidR="00BE091F" w:rsidRPr="00051538">
        <w:rPr>
          <w:rFonts w:cstheme="minorHAnsi"/>
          <w:bCs/>
        </w:rPr>
        <w:t>c</w:t>
      </w:r>
      <w:r w:rsidRPr="00666CBD">
        <w:rPr>
          <w:rFonts w:cstheme="minorHAnsi"/>
          <w:bCs/>
        </w:rPr>
        <w:t xml:space="preserve">quired using </w:t>
      </w:r>
      <w:r w:rsidR="008B00A1" w:rsidRPr="00666CBD">
        <w:rPr>
          <w:rFonts w:cstheme="minorHAnsi"/>
          <w:bCs/>
        </w:rPr>
        <w:t>Dark</w:t>
      </w:r>
      <w:r w:rsidRPr="00666CBD">
        <w:rPr>
          <w:rFonts w:cstheme="minorHAnsi"/>
          <w:bCs/>
        </w:rPr>
        <w:t xml:space="preserve"> Sky API</w:t>
      </w:r>
      <w:r w:rsidR="00C3495C" w:rsidRPr="00666CBD">
        <w:rPr>
          <w:rFonts w:cstheme="minorHAnsi"/>
          <w:bCs/>
        </w:rPr>
        <w:t xml:space="preserve"> and Python packages</w:t>
      </w:r>
      <w:r w:rsidRPr="00666CBD">
        <w:rPr>
          <w:rFonts w:cstheme="minorHAnsi"/>
          <w:bCs/>
        </w:rPr>
        <w:t xml:space="preserve">. </w:t>
      </w:r>
      <w:r w:rsidR="002D5798">
        <w:rPr>
          <w:rFonts w:cstheme="minorHAnsi"/>
          <w:bCs/>
        </w:rPr>
        <w:t xml:space="preserve">The </w:t>
      </w:r>
      <w:r w:rsidRPr="002D5798">
        <w:rPr>
          <w:rFonts w:cstheme="minorHAnsi"/>
          <w:bCs/>
        </w:rPr>
        <w:t xml:space="preserve">API calls were for daily historical data, and each pull included an hour-by-hour weather report for that entire day. This was </w:t>
      </w:r>
      <w:r w:rsidR="002D5798">
        <w:rPr>
          <w:rFonts w:cstheme="minorHAnsi"/>
          <w:bCs/>
        </w:rPr>
        <w:t>the</w:t>
      </w:r>
      <w:r w:rsidR="002D5798" w:rsidRPr="002D5798">
        <w:rPr>
          <w:rFonts w:cstheme="minorHAnsi"/>
          <w:bCs/>
        </w:rPr>
        <w:t xml:space="preserve"> </w:t>
      </w:r>
      <w:r w:rsidRPr="002D5798">
        <w:rPr>
          <w:rFonts w:cstheme="minorHAnsi"/>
          <w:bCs/>
        </w:rPr>
        <w:t>best choice for a weather API, as it offered</w:t>
      </w:r>
      <w:r w:rsidR="00253FFB" w:rsidRPr="002D5798">
        <w:rPr>
          <w:rFonts w:cstheme="minorHAnsi"/>
          <w:bCs/>
        </w:rPr>
        <w:t xml:space="preserve"> a robust range of historic</w:t>
      </w:r>
      <w:r w:rsidR="003C546D">
        <w:rPr>
          <w:rFonts w:cstheme="minorHAnsi"/>
          <w:bCs/>
        </w:rPr>
        <w:t>al</w:t>
      </w:r>
      <w:r w:rsidR="00253FFB" w:rsidRPr="003C546D">
        <w:rPr>
          <w:rFonts w:cstheme="minorHAnsi"/>
          <w:bCs/>
        </w:rPr>
        <w:t xml:space="preserve"> data. We were able to pull </w:t>
      </w:r>
      <w:r w:rsidR="0092444E" w:rsidRPr="003C546D">
        <w:rPr>
          <w:rFonts w:cstheme="minorHAnsi"/>
          <w:bCs/>
        </w:rPr>
        <w:t xml:space="preserve">hourly </w:t>
      </w:r>
      <w:r w:rsidR="00253FFB" w:rsidRPr="003C546D">
        <w:rPr>
          <w:rFonts w:cstheme="minorHAnsi"/>
          <w:bCs/>
        </w:rPr>
        <w:t xml:space="preserve">weather </w:t>
      </w:r>
      <w:r w:rsidR="0092444E" w:rsidRPr="003C546D">
        <w:rPr>
          <w:rFonts w:cstheme="minorHAnsi"/>
          <w:bCs/>
        </w:rPr>
        <w:t>descriptions</w:t>
      </w:r>
      <w:r w:rsidR="00253FFB" w:rsidRPr="003C546D">
        <w:rPr>
          <w:rFonts w:cstheme="minorHAnsi"/>
          <w:bCs/>
        </w:rPr>
        <w:t xml:space="preserve"> from </w:t>
      </w:r>
      <w:r w:rsidR="0092444E" w:rsidRPr="003C546D">
        <w:rPr>
          <w:rFonts w:cstheme="minorHAnsi"/>
          <w:bCs/>
        </w:rPr>
        <w:t>2014 to 2018</w:t>
      </w:r>
      <w:r w:rsidR="003C546D">
        <w:rPr>
          <w:rFonts w:cstheme="minorHAnsi"/>
          <w:bCs/>
        </w:rPr>
        <w:t>,</w:t>
      </w:r>
      <w:r w:rsidR="00253FFB" w:rsidRPr="003C546D">
        <w:rPr>
          <w:rFonts w:cstheme="minorHAnsi"/>
          <w:bCs/>
        </w:rPr>
        <w:t xml:space="preserve"> f</w:t>
      </w:r>
      <w:r w:rsidR="0092444E" w:rsidRPr="003C546D">
        <w:rPr>
          <w:rFonts w:cstheme="minorHAnsi"/>
          <w:bCs/>
        </w:rPr>
        <w:t>rom all five cities</w:t>
      </w:r>
      <w:r w:rsidR="003C546D">
        <w:rPr>
          <w:rFonts w:cstheme="minorHAnsi"/>
          <w:bCs/>
        </w:rPr>
        <w:t>,</w:t>
      </w:r>
      <w:r w:rsidR="0092444E" w:rsidRPr="003C546D">
        <w:rPr>
          <w:rFonts w:cstheme="minorHAnsi"/>
          <w:bCs/>
        </w:rPr>
        <w:t xml:space="preserve"> for</w:t>
      </w:r>
      <w:r w:rsidR="00253FFB" w:rsidRPr="003C546D">
        <w:rPr>
          <w:rFonts w:cstheme="minorHAnsi"/>
          <w:bCs/>
        </w:rPr>
        <w:t xml:space="preserve"> only a dollar and some change.</w:t>
      </w:r>
      <w:r w:rsidR="00C3495C" w:rsidRPr="003C546D">
        <w:rPr>
          <w:rFonts w:cstheme="minorHAnsi"/>
          <w:bCs/>
        </w:rPr>
        <w:t xml:space="preserve"> </w:t>
      </w:r>
      <w:r w:rsidR="002D5798">
        <w:rPr>
          <w:rFonts w:cstheme="minorHAnsi"/>
          <w:bCs/>
        </w:rPr>
        <w:t>D</w:t>
      </w:r>
      <w:r w:rsidR="003C546D">
        <w:rPr>
          <w:rFonts w:cstheme="minorHAnsi"/>
          <w:bCs/>
        </w:rPr>
        <w:t>ue to</w:t>
      </w:r>
      <w:r w:rsidR="003C546D" w:rsidRPr="003C546D">
        <w:rPr>
          <w:rFonts w:cstheme="minorHAnsi"/>
          <w:bCs/>
        </w:rPr>
        <w:t xml:space="preserve"> </w:t>
      </w:r>
      <w:r w:rsidR="00C3495C" w:rsidRPr="003C546D">
        <w:rPr>
          <w:rFonts w:cstheme="minorHAnsi"/>
          <w:bCs/>
        </w:rPr>
        <w:t xml:space="preserve">some hours </w:t>
      </w:r>
      <w:r w:rsidR="003C546D">
        <w:rPr>
          <w:rFonts w:cstheme="minorHAnsi"/>
          <w:bCs/>
        </w:rPr>
        <w:t>not being</w:t>
      </w:r>
      <w:r w:rsidR="003C546D" w:rsidRPr="003C546D">
        <w:rPr>
          <w:rFonts w:cstheme="minorHAnsi"/>
          <w:bCs/>
        </w:rPr>
        <w:t xml:space="preserve"> </w:t>
      </w:r>
      <w:r w:rsidR="00C3495C" w:rsidRPr="003C546D">
        <w:rPr>
          <w:rFonts w:cstheme="minorHAnsi"/>
          <w:bCs/>
        </w:rPr>
        <w:t>retrieved,</w:t>
      </w:r>
      <w:r w:rsidR="002D5798">
        <w:rPr>
          <w:rFonts w:cstheme="minorHAnsi"/>
          <w:bCs/>
        </w:rPr>
        <w:t xml:space="preserve"> t</w:t>
      </w:r>
      <w:r w:rsidR="002D5798" w:rsidRPr="003C546D">
        <w:rPr>
          <w:rFonts w:cstheme="minorHAnsi"/>
          <w:bCs/>
        </w:rPr>
        <w:t xml:space="preserve">here was some data loss in the API </w:t>
      </w:r>
      <w:r w:rsidR="008B00A1" w:rsidRPr="003C546D">
        <w:rPr>
          <w:rFonts w:cstheme="minorHAnsi"/>
          <w:bCs/>
        </w:rPr>
        <w:t>pull</w:t>
      </w:r>
      <w:r w:rsidR="008B00A1">
        <w:rPr>
          <w:rFonts w:cstheme="minorHAnsi"/>
          <w:bCs/>
        </w:rPr>
        <w:t>,</w:t>
      </w:r>
      <w:r w:rsidR="008B00A1" w:rsidRPr="003C546D">
        <w:rPr>
          <w:rFonts w:cstheme="minorHAnsi"/>
          <w:bCs/>
        </w:rPr>
        <w:t xml:space="preserve"> but</w:t>
      </w:r>
      <w:r w:rsidR="00C3495C" w:rsidRPr="003C546D">
        <w:rPr>
          <w:rFonts w:cstheme="minorHAnsi"/>
          <w:bCs/>
        </w:rPr>
        <w:t xml:space="preserve"> </w:t>
      </w:r>
      <w:r w:rsidR="002D5798">
        <w:rPr>
          <w:rFonts w:cstheme="minorHAnsi"/>
          <w:bCs/>
        </w:rPr>
        <w:t xml:space="preserve">only approximately </w:t>
      </w:r>
      <w:r w:rsidR="00C3495C" w:rsidRPr="003C546D">
        <w:rPr>
          <w:rFonts w:cstheme="minorHAnsi"/>
          <w:bCs/>
        </w:rPr>
        <w:t>20 data points</w:t>
      </w:r>
      <w:r w:rsidR="002D5798">
        <w:rPr>
          <w:rFonts w:cstheme="minorHAnsi"/>
          <w:bCs/>
        </w:rPr>
        <w:t xml:space="preserve"> at most</w:t>
      </w:r>
      <w:r w:rsidR="00C3495C" w:rsidRPr="003C546D">
        <w:rPr>
          <w:rFonts w:cstheme="minorHAnsi"/>
          <w:bCs/>
        </w:rPr>
        <w:t xml:space="preserve"> in one city’s hourly weather reports</w:t>
      </w:r>
      <w:r w:rsidR="00F50730">
        <w:rPr>
          <w:rFonts w:cstheme="minorHAnsi"/>
          <w:bCs/>
        </w:rPr>
        <w:t>. As each city’s dataset consists of approximately 43,800 data points</w:t>
      </w:r>
      <w:r w:rsidR="00C3495C" w:rsidRPr="003C546D">
        <w:rPr>
          <w:rFonts w:cstheme="minorHAnsi"/>
          <w:bCs/>
        </w:rPr>
        <w:t>,</w:t>
      </w:r>
      <w:r w:rsidR="00F50730">
        <w:rPr>
          <w:rFonts w:cstheme="minorHAnsi"/>
          <w:bCs/>
        </w:rPr>
        <w:t xml:space="preserve"> the few points</w:t>
      </w:r>
      <w:r w:rsidR="008D5767">
        <w:rPr>
          <w:rFonts w:cstheme="minorHAnsi"/>
          <w:bCs/>
        </w:rPr>
        <w:t xml:space="preserve"> lost still</w:t>
      </w:r>
      <w:r w:rsidR="00F50730">
        <w:rPr>
          <w:rFonts w:cstheme="minorHAnsi"/>
          <w:bCs/>
        </w:rPr>
        <w:t xml:space="preserve"> entail a</w:t>
      </w:r>
      <w:r w:rsidR="00C3495C" w:rsidRPr="003C546D">
        <w:rPr>
          <w:rFonts w:cstheme="minorHAnsi"/>
          <w:bCs/>
        </w:rPr>
        <w:t xml:space="preserve"> 99.9</w:t>
      </w:r>
      <w:r w:rsidR="00F50730">
        <w:rPr>
          <w:rFonts w:cstheme="minorHAnsi"/>
          <w:bCs/>
        </w:rPr>
        <w:t>5</w:t>
      </w:r>
      <w:r w:rsidR="00C3495C" w:rsidRPr="003C546D">
        <w:rPr>
          <w:rFonts w:cstheme="minorHAnsi"/>
          <w:bCs/>
        </w:rPr>
        <w:t>% data retention</w:t>
      </w:r>
      <w:r w:rsidR="00F50730">
        <w:rPr>
          <w:rFonts w:cstheme="minorHAnsi"/>
          <w:bCs/>
        </w:rPr>
        <w:t xml:space="preserve"> rate</w:t>
      </w:r>
      <w:r w:rsidR="00C3495C" w:rsidRPr="003C546D">
        <w:rPr>
          <w:rFonts w:cstheme="minorHAnsi"/>
          <w:bCs/>
        </w:rPr>
        <w:t>.</w:t>
      </w:r>
    </w:p>
    <w:p w14:paraId="6EB3C6B8" w14:textId="45B9780B" w:rsidR="00C3495C" w:rsidRPr="003C546D" w:rsidRDefault="00C3495C" w:rsidP="00F50730">
      <w:pPr>
        <w:tabs>
          <w:tab w:val="left" w:pos="0"/>
        </w:tabs>
        <w:rPr>
          <w:rFonts w:cstheme="minorHAnsi"/>
          <w:bCs/>
        </w:rPr>
      </w:pPr>
      <w:r w:rsidRPr="002D5798">
        <w:rPr>
          <w:rFonts w:cstheme="minorHAnsi"/>
          <w:bCs/>
        </w:rPr>
        <w:tab/>
      </w:r>
      <w:r w:rsidR="0092444E" w:rsidRPr="002D5798">
        <w:rPr>
          <w:rFonts w:cstheme="minorHAnsi"/>
          <w:bCs/>
        </w:rPr>
        <w:t xml:space="preserve">The data we retrieved was </w:t>
      </w:r>
      <w:r w:rsidR="002D5798">
        <w:rPr>
          <w:rFonts w:cstheme="minorHAnsi"/>
          <w:bCs/>
        </w:rPr>
        <w:t xml:space="preserve">exceptionally </w:t>
      </w:r>
      <w:r w:rsidR="0092444E" w:rsidRPr="002D5798">
        <w:rPr>
          <w:rFonts w:cstheme="minorHAnsi"/>
          <w:bCs/>
        </w:rPr>
        <w:t>clean</w:t>
      </w:r>
      <w:r w:rsidR="00F50730">
        <w:rPr>
          <w:rFonts w:cstheme="minorHAnsi"/>
          <w:bCs/>
        </w:rPr>
        <w:t xml:space="preserve"> and consistent</w:t>
      </w:r>
      <w:r w:rsidR="0092444E" w:rsidRPr="002D5798">
        <w:rPr>
          <w:rFonts w:cstheme="minorHAnsi"/>
          <w:bCs/>
        </w:rPr>
        <w:t>.</w:t>
      </w:r>
      <w:r w:rsidRPr="002D5798">
        <w:rPr>
          <w:rFonts w:cstheme="minorHAnsi"/>
          <w:bCs/>
        </w:rPr>
        <w:t xml:space="preserve"> Since a single API</w:t>
      </w:r>
      <w:r w:rsidR="002D5798">
        <w:rPr>
          <w:rFonts w:cstheme="minorHAnsi"/>
          <w:bCs/>
        </w:rPr>
        <w:t xml:space="preserve"> was used</w:t>
      </w:r>
      <w:r w:rsidRPr="002D5798">
        <w:rPr>
          <w:rFonts w:cstheme="minorHAnsi"/>
          <w:bCs/>
        </w:rPr>
        <w:t xml:space="preserve"> to pull this data, </w:t>
      </w:r>
      <w:r w:rsidR="000D05AA" w:rsidRPr="002D5798">
        <w:rPr>
          <w:rFonts w:cstheme="minorHAnsi"/>
          <w:bCs/>
        </w:rPr>
        <w:t>all</w:t>
      </w:r>
      <w:r w:rsidRPr="002D5798">
        <w:rPr>
          <w:rFonts w:cstheme="minorHAnsi"/>
          <w:bCs/>
        </w:rPr>
        <w:t xml:space="preserve"> the weather descriptions </w:t>
      </w:r>
      <w:r w:rsidR="003C546D">
        <w:rPr>
          <w:rFonts w:cstheme="minorHAnsi"/>
          <w:bCs/>
        </w:rPr>
        <w:t>were</w:t>
      </w:r>
      <w:r w:rsidRPr="003C546D">
        <w:rPr>
          <w:rFonts w:cstheme="minorHAnsi"/>
          <w:bCs/>
        </w:rPr>
        <w:t xml:space="preserve"> similar in type, so there was no need to develop keys or codes in order to join the different cities. Once </w:t>
      </w:r>
      <w:r w:rsidR="002D5798">
        <w:rPr>
          <w:rFonts w:cstheme="minorHAnsi"/>
          <w:bCs/>
        </w:rPr>
        <w:t xml:space="preserve">the </w:t>
      </w:r>
      <w:r w:rsidRPr="003C546D">
        <w:rPr>
          <w:rFonts w:cstheme="minorHAnsi"/>
          <w:bCs/>
        </w:rPr>
        <w:t>data from the API</w:t>
      </w:r>
      <w:r w:rsidR="002D5798">
        <w:rPr>
          <w:rFonts w:cstheme="minorHAnsi"/>
          <w:bCs/>
        </w:rPr>
        <w:t xml:space="preserve"> was saved</w:t>
      </w:r>
      <w:r w:rsidRPr="003C546D">
        <w:rPr>
          <w:rFonts w:cstheme="minorHAnsi"/>
          <w:bCs/>
        </w:rPr>
        <w:t xml:space="preserve">, the clean-up process consisted of dropping empty values, renaming columns </w:t>
      </w:r>
      <w:r w:rsidR="00F50730">
        <w:rPr>
          <w:rFonts w:cstheme="minorHAnsi"/>
          <w:bCs/>
        </w:rPr>
        <w:t>(</w:t>
      </w:r>
      <w:r w:rsidRPr="003C546D">
        <w:rPr>
          <w:rFonts w:cstheme="minorHAnsi"/>
          <w:bCs/>
        </w:rPr>
        <w:t>so the data can be easily joined with the crime data</w:t>
      </w:r>
      <w:r w:rsidR="00F50730">
        <w:rPr>
          <w:rFonts w:cstheme="minorHAnsi"/>
          <w:bCs/>
        </w:rPr>
        <w:t>)</w:t>
      </w:r>
      <w:r w:rsidRPr="003C546D">
        <w:rPr>
          <w:rFonts w:cstheme="minorHAnsi"/>
          <w:bCs/>
        </w:rPr>
        <w:t xml:space="preserve">, merging all of the weather data into one </w:t>
      </w:r>
      <w:r w:rsidR="003C546D">
        <w:rPr>
          <w:rFonts w:cstheme="minorHAnsi"/>
          <w:bCs/>
        </w:rPr>
        <w:t>D</w:t>
      </w:r>
      <w:r w:rsidR="003C546D" w:rsidRPr="003C546D">
        <w:rPr>
          <w:rFonts w:cstheme="minorHAnsi"/>
          <w:bCs/>
        </w:rPr>
        <w:t>ata frame</w:t>
      </w:r>
      <w:r w:rsidRPr="003C546D">
        <w:rPr>
          <w:rFonts w:cstheme="minorHAnsi"/>
          <w:bCs/>
        </w:rPr>
        <w:t xml:space="preserve">, and exporting it all as a </w:t>
      </w:r>
      <w:r w:rsidR="003C546D">
        <w:rPr>
          <w:rFonts w:cstheme="minorHAnsi"/>
          <w:bCs/>
        </w:rPr>
        <w:t>CSV</w:t>
      </w:r>
      <w:r w:rsidRPr="003C546D">
        <w:rPr>
          <w:rFonts w:cstheme="minorHAnsi"/>
          <w:bCs/>
        </w:rPr>
        <w:t>.</w:t>
      </w:r>
    </w:p>
    <w:p w14:paraId="29F10C74" w14:textId="00629670" w:rsidR="00C14877" w:rsidRPr="00FF1CEF" w:rsidRDefault="00C14877" w:rsidP="00AF6886">
      <w:pPr>
        <w:tabs>
          <w:tab w:val="left" w:pos="0"/>
        </w:tabs>
        <w:rPr>
          <w:rFonts w:cstheme="minorHAnsi"/>
          <w:bCs/>
        </w:rPr>
      </w:pPr>
    </w:p>
    <w:p w14:paraId="61320421" w14:textId="29669529" w:rsidR="00C14877" w:rsidRPr="000D4A1D" w:rsidRDefault="00C14877" w:rsidP="00C14877">
      <w:pPr>
        <w:tabs>
          <w:tab w:val="left" w:pos="0"/>
        </w:tabs>
        <w:rPr>
          <w:rFonts w:cstheme="minorHAnsi"/>
          <w:b/>
        </w:rPr>
      </w:pPr>
      <w:r w:rsidRPr="000D4A1D">
        <w:rPr>
          <w:rFonts w:cstheme="minorHAnsi"/>
          <w:b/>
        </w:rPr>
        <w:t xml:space="preserve">c. Joining </w:t>
      </w:r>
    </w:p>
    <w:p w14:paraId="31B5A0F1" w14:textId="3370E448" w:rsidR="000D4A1D" w:rsidRDefault="00C14877">
      <w:pPr>
        <w:tabs>
          <w:tab w:val="left" w:pos="0"/>
        </w:tabs>
        <w:jc w:val="both"/>
        <w:rPr>
          <w:rFonts w:cstheme="minorHAnsi"/>
        </w:rPr>
      </w:pPr>
      <w:r w:rsidRPr="000D4A1D">
        <w:rPr>
          <w:rFonts w:cstheme="minorHAnsi"/>
        </w:rPr>
        <w:tab/>
        <w:t xml:space="preserve">The joining process was rather straight </w:t>
      </w:r>
      <w:r w:rsidR="002D5798" w:rsidRPr="002D5798">
        <w:rPr>
          <w:rFonts w:cstheme="minorHAnsi"/>
        </w:rPr>
        <w:t>forward</w:t>
      </w:r>
      <w:r w:rsidR="002D5798">
        <w:rPr>
          <w:rFonts w:cstheme="minorHAnsi"/>
        </w:rPr>
        <w:t xml:space="preserve"> but</w:t>
      </w:r>
      <w:r w:rsidRPr="003C546D">
        <w:rPr>
          <w:rFonts w:cstheme="minorHAnsi"/>
        </w:rPr>
        <w:t xml:space="preserve"> required a bit of finessing when dealing with the column headers. Due to the various sources of data, we had to choose </w:t>
      </w:r>
      <w:r w:rsidR="008D5767">
        <w:rPr>
          <w:rFonts w:cstheme="minorHAnsi"/>
        </w:rPr>
        <w:t>a</w:t>
      </w:r>
      <w:r w:rsidR="008D5767" w:rsidRPr="003C546D">
        <w:rPr>
          <w:rFonts w:cstheme="minorHAnsi"/>
        </w:rPr>
        <w:t xml:space="preserve"> </w:t>
      </w:r>
      <w:r w:rsidRPr="003C546D">
        <w:rPr>
          <w:rFonts w:cstheme="minorHAnsi"/>
        </w:rPr>
        <w:t xml:space="preserve">format method </w:t>
      </w:r>
      <w:r w:rsidRPr="00FF1CEF">
        <w:rPr>
          <w:rFonts w:cstheme="minorHAnsi"/>
        </w:rPr>
        <w:t>to adhere to. When approaching this project</w:t>
      </w:r>
      <w:r w:rsidR="003C546D">
        <w:rPr>
          <w:rFonts w:cstheme="minorHAnsi"/>
        </w:rPr>
        <w:t>,</w:t>
      </w:r>
      <w:r w:rsidRPr="003C546D">
        <w:rPr>
          <w:rFonts w:cstheme="minorHAnsi"/>
        </w:rPr>
        <w:t xml:space="preserve"> we realized we had </w:t>
      </w:r>
      <w:r w:rsidR="008D5767">
        <w:rPr>
          <w:rFonts w:cstheme="minorHAnsi"/>
        </w:rPr>
        <w:t>two feasible</w:t>
      </w:r>
      <w:r w:rsidRPr="003C546D">
        <w:rPr>
          <w:rFonts w:cstheme="minorHAnsi"/>
        </w:rPr>
        <w:t xml:space="preserve"> options</w:t>
      </w:r>
      <w:r w:rsidR="008D5767">
        <w:rPr>
          <w:rFonts w:cstheme="minorHAnsi"/>
        </w:rPr>
        <w:t xml:space="preserve">. </w:t>
      </w:r>
      <w:r w:rsidR="00731291">
        <w:rPr>
          <w:rFonts w:cstheme="minorHAnsi"/>
        </w:rPr>
        <w:t>The f</w:t>
      </w:r>
      <w:r w:rsidR="008D5767">
        <w:rPr>
          <w:rFonts w:cstheme="minorHAnsi"/>
        </w:rPr>
        <w:t>irst option was to</w:t>
      </w:r>
      <w:r w:rsidRPr="003C546D">
        <w:rPr>
          <w:rFonts w:cstheme="minorHAnsi"/>
        </w:rPr>
        <w:t xml:space="preserve"> merge </w:t>
      </w:r>
      <w:r w:rsidR="008B00A1" w:rsidRPr="003C546D">
        <w:rPr>
          <w:rFonts w:cstheme="minorHAnsi"/>
        </w:rPr>
        <w:t>all</w:t>
      </w:r>
      <w:r w:rsidRPr="003C546D">
        <w:rPr>
          <w:rFonts w:cstheme="minorHAnsi"/>
        </w:rPr>
        <w:t xml:space="preserve"> </w:t>
      </w:r>
      <w:r w:rsidR="008B00A1">
        <w:rPr>
          <w:rFonts w:cstheme="minorHAnsi"/>
        </w:rPr>
        <w:t>the</w:t>
      </w:r>
      <w:r w:rsidRPr="003C546D">
        <w:rPr>
          <w:rFonts w:cstheme="minorHAnsi"/>
        </w:rPr>
        <w:t xml:space="preserve"> data into </w:t>
      </w:r>
      <w:r w:rsidR="000D4A1D">
        <w:rPr>
          <w:rFonts w:cstheme="minorHAnsi"/>
        </w:rPr>
        <w:t xml:space="preserve">a </w:t>
      </w:r>
      <w:r w:rsidR="008B00A1">
        <w:rPr>
          <w:rFonts w:cstheme="minorHAnsi"/>
        </w:rPr>
        <w:t xml:space="preserve">singular </w:t>
      </w:r>
      <w:r w:rsidR="008B00A1" w:rsidRPr="003C546D">
        <w:rPr>
          <w:rFonts w:cstheme="minorHAnsi"/>
        </w:rPr>
        <w:t>Pandas</w:t>
      </w:r>
      <w:r w:rsidRPr="003C546D">
        <w:rPr>
          <w:rFonts w:cstheme="minorHAnsi"/>
        </w:rPr>
        <w:t xml:space="preserve"> </w:t>
      </w:r>
      <w:r w:rsidR="00F50730">
        <w:rPr>
          <w:rFonts w:cstheme="minorHAnsi"/>
        </w:rPr>
        <w:t>D</w:t>
      </w:r>
      <w:r w:rsidR="000D4A1D">
        <w:rPr>
          <w:rFonts w:cstheme="minorHAnsi"/>
        </w:rPr>
        <w:t>ata frame</w:t>
      </w:r>
      <w:r w:rsidR="003C546D">
        <w:rPr>
          <w:rFonts w:cstheme="minorHAnsi"/>
        </w:rPr>
        <w:t>,</w:t>
      </w:r>
      <w:r w:rsidRPr="003C546D">
        <w:rPr>
          <w:rFonts w:cstheme="minorHAnsi"/>
        </w:rPr>
        <w:t xml:space="preserve"> export</w:t>
      </w:r>
      <w:r w:rsidR="000D4A1D">
        <w:rPr>
          <w:rFonts w:cstheme="minorHAnsi"/>
        </w:rPr>
        <w:t xml:space="preserve"> it</w:t>
      </w:r>
      <w:r w:rsidRPr="003C546D">
        <w:rPr>
          <w:rFonts w:cstheme="minorHAnsi"/>
        </w:rPr>
        <w:t xml:space="preserve"> to </w:t>
      </w:r>
      <w:r w:rsidR="003C546D">
        <w:rPr>
          <w:rFonts w:cstheme="minorHAnsi"/>
        </w:rPr>
        <w:t xml:space="preserve">a </w:t>
      </w:r>
      <w:r w:rsidRPr="003C546D">
        <w:rPr>
          <w:rFonts w:cstheme="minorHAnsi"/>
        </w:rPr>
        <w:t>CSV</w:t>
      </w:r>
      <w:r w:rsidR="008D5767">
        <w:rPr>
          <w:rFonts w:cstheme="minorHAnsi"/>
        </w:rPr>
        <w:t>,</w:t>
      </w:r>
      <w:r w:rsidRPr="003C546D">
        <w:rPr>
          <w:rFonts w:cstheme="minorHAnsi"/>
        </w:rPr>
        <w:t xml:space="preserve"> and upload that </w:t>
      </w:r>
      <w:r w:rsidR="008D5767">
        <w:rPr>
          <w:rFonts w:cstheme="minorHAnsi"/>
        </w:rPr>
        <w:t xml:space="preserve">file </w:t>
      </w:r>
      <w:r w:rsidRPr="003C546D">
        <w:rPr>
          <w:rFonts w:cstheme="minorHAnsi"/>
        </w:rPr>
        <w:t xml:space="preserve">to </w:t>
      </w:r>
      <w:r w:rsidR="0000302C">
        <w:rPr>
          <w:rFonts w:cstheme="minorHAnsi"/>
        </w:rPr>
        <w:t xml:space="preserve">the </w:t>
      </w:r>
      <w:r w:rsidRPr="003C546D">
        <w:rPr>
          <w:rFonts w:cstheme="minorHAnsi"/>
        </w:rPr>
        <w:t>SQL database</w:t>
      </w:r>
      <w:r w:rsidR="008D5767">
        <w:rPr>
          <w:rFonts w:cstheme="minorHAnsi"/>
        </w:rPr>
        <w:t>. Then the second option was to</w:t>
      </w:r>
      <w:r w:rsidRPr="003C546D">
        <w:rPr>
          <w:rFonts w:cstheme="minorHAnsi"/>
        </w:rPr>
        <w:t xml:space="preserve"> build a schema in </w:t>
      </w:r>
      <w:r w:rsidR="008B00A1" w:rsidRPr="003C546D">
        <w:rPr>
          <w:rFonts w:cstheme="minorHAnsi"/>
        </w:rPr>
        <w:t>SQL,</w:t>
      </w:r>
      <w:r w:rsidRPr="003C546D">
        <w:rPr>
          <w:rFonts w:cstheme="minorHAnsi"/>
        </w:rPr>
        <w:t xml:space="preserve"> import each </w:t>
      </w:r>
      <w:r w:rsidR="008D5767">
        <w:rPr>
          <w:rFonts w:cstheme="minorHAnsi"/>
        </w:rPr>
        <w:t>CSV file,</w:t>
      </w:r>
      <w:r w:rsidRPr="003C546D">
        <w:rPr>
          <w:rFonts w:cstheme="minorHAnsi"/>
        </w:rPr>
        <w:t xml:space="preserve"> and manually merge the tables in SQL. </w:t>
      </w:r>
      <w:r w:rsidR="000D4A1D">
        <w:rPr>
          <w:rFonts w:cstheme="minorHAnsi"/>
        </w:rPr>
        <w:t>Fortunately, t</w:t>
      </w:r>
      <w:r w:rsidR="0000302C">
        <w:rPr>
          <w:rFonts w:cstheme="minorHAnsi"/>
        </w:rPr>
        <w:t>he</w:t>
      </w:r>
      <w:r w:rsidRPr="003C546D">
        <w:rPr>
          <w:rFonts w:cstheme="minorHAnsi"/>
        </w:rPr>
        <w:t xml:space="preserve"> latter</w:t>
      </w:r>
      <w:r w:rsidR="008D5767">
        <w:rPr>
          <w:rFonts w:cstheme="minorHAnsi"/>
        </w:rPr>
        <w:t xml:space="preserve"> option </w:t>
      </w:r>
      <w:r w:rsidR="0000302C">
        <w:rPr>
          <w:rFonts w:cstheme="minorHAnsi"/>
        </w:rPr>
        <w:t>was chosen</w:t>
      </w:r>
      <w:r w:rsidRPr="003C546D">
        <w:rPr>
          <w:rFonts w:cstheme="minorHAnsi"/>
        </w:rPr>
        <w:t xml:space="preserve"> as we would later come to discover </w:t>
      </w:r>
      <w:r w:rsidR="008D5767">
        <w:rPr>
          <w:rFonts w:cstheme="minorHAnsi"/>
        </w:rPr>
        <w:t>the merged data file exceeded 31.6 million datapoints. U</w:t>
      </w:r>
      <w:r w:rsidRPr="003C546D">
        <w:rPr>
          <w:rFonts w:cstheme="minorHAnsi"/>
        </w:rPr>
        <w:t xml:space="preserve">ploading a CSV </w:t>
      </w:r>
      <w:r w:rsidR="007666EC">
        <w:rPr>
          <w:rFonts w:cstheme="minorHAnsi"/>
        </w:rPr>
        <w:t xml:space="preserve">file </w:t>
      </w:r>
      <w:r w:rsidRPr="003C546D">
        <w:rPr>
          <w:rFonts w:cstheme="minorHAnsi"/>
        </w:rPr>
        <w:t>of that magnitude is problematic and often leads to timeout errors, eve</w:t>
      </w:r>
      <w:r w:rsidR="003C546D">
        <w:rPr>
          <w:rFonts w:cstheme="minorHAnsi"/>
        </w:rPr>
        <w:t>n</w:t>
      </w:r>
      <w:r w:rsidRPr="003C546D">
        <w:rPr>
          <w:rFonts w:cstheme="minorHAnsi"/>
        </w:rPr>
        <w:t xml:space="preserve"> on local servers.</w:t>
      </w:r>
      <w:r w:rsidR="000D4A1D">
        <w:rPr>
          <w:rFonts w:cstheme="minorHAnsi"/>
        </w:rPr>
        <w:t xml:space="preserve"> Implementing the second option instead,</w:t>
      </w:r>
      <w:r w:rsidRPr="003C546D">
        <w:rPr>
          <w:rFonts w:cstheme="minorHAnsi"/>
        </w:rPr>
        <w:t xml:space="preserve"> </w:t>
      </w:r>
      <w:r w:rsidR="000D4A1D">
        <w:rPr>
          <w:rFonts w:cstheme="minorHAnsi"/>
        </w:rPr>
        <w:t>w</w:t>
      </w:r>
      <w:r w:rsidRPr="003C546D">
        <w:rPr>
          <w:rFonts w:cstheme="minorHAnsi"/>
        </w:rPr>
        <w:t>e created 3 tables</w:t>
      </w:r>
      <w:r w:rsidR="000D4A1D">
        <w:rPr>
          <w:rFonts w:cstheme="minorHAnsi"/>
        </w:rPr>
        <w:t>:</w:t>
      </w:r>
    </w:p>
    <w:p w14:paraId="3062B319" w14:textId="6C6752CC" w:rsidR="000D4A1D" w:rsidRPr="000D4A1D" w:rsidRDefault="00C14877" w:rsidP="008B00A1">
      <w:pPr>
        <w:pStyle w:val="ListParagraph"/>
        <w:numPr>
          <w:ilvl w:val="0"/>
          <w:numId w:val="13"/>
        </w:numPr>
        <w:tabs>
          <w:tab w:val="left" w:pos="0"/>
        </w:tabs>
        <w:jc w:val="both"/>
        <w:rPr>
          <w:rFonts w:cstheme="minorHAnsi"/>
        </w:rPr>
      </w:pPr>
      <w:r w:rsidRPr="000D4A1D">
        <w:rPr>
          <w:rFonts w:cstheme="minorHAnsi"/>
        </w:rPr>
        <w:lastRenderedPageBreak/>
        <w:t>Crime</w:t>
      </w:r>
      <w:r w:rsidR="00D47D59">
        <w:rPr>
          <w:rFonts w:cstheme="minorHAnsi"/>
        </w:rPr>
        <w:t xml:space="preserve"> </w:t>
      </w:r>
      <w:r w:rsidRPr="000D4A1D">
        <w:rPr>
          <w:rFonts w:cstheme="minorHAnsi"/>
        </w:rPr>
        <w:t xml:space="preserve">Data </w:t>
      </w:r>
    </w:p>
    <w:p w14:paraId="4A95BB96" w14:textId="721382A4" w:rsidR="000D4A1D" w:rsidRPr="00051538" w:rsidRDefault="00C14877" w:rsidP="008B00A1">
      <w:pPr>
        <w:pStyle w:val="ListParagraph"/>
        <w:numPr>
          <w:ilvl w:val="0"/>
          <w:numId w:val="13"/>
        </w:numPr>
        <w:tabs>
          <w:tab w:val="left" w:pos="0"/>
        </w:tabs>
        <w:jc w:val="both"/>
        <w:rPr>
          <w:rFonts w:cstheme="minorHAnsi"/>
        </w:rPr>
      </w:pPr>
      <w:r w:rsidRPr="00051538">
        <w:rPr>
          <w:rFonts w:cstheme="minorHAnsi"/>
        </w:rPr>
        <w:t xml:space="preserve">Weather </w:t>
      </w:r>
      <w:r w:rsidR="00D47D59">
        <w:rPr>
          <w:rFonts w:cstheme="minorHAnsi"/>
        </w:rPr>
        <w:t>Data</w:t>
      </w:r>
    </w:p>
    <w:p w14:paraId="67C6A014" w14:textId="3F18E7AA" w:rsidR="000D4A1D" w:rsidRPr="00051538" w:rsidRDefault="00D47D59" w:rsidP="008B00A1">
      <w:pPr>
        <w:pStyle w:val="ListParagraph"/>
        <w:numPr>
          <w:ilvl w:val="0"/>
          <w:numId w:val="13"/>
        </w:numPr>
        <w:tabs>
          <w:tab w:val="left" w:pos="0"/>
        </w:tabs>
        <w:jc w:val="both"/>
        <w:rPr>
          <w:rFonts w:cstheme="minorHAnsi"/>
        </w:rPr>
      </w:pPr>
      <w:r>
        <w:rPr>
          <w:rFonts w:cstheme="minorHAnsi"/>
        </w:rPr>
        <w:t>Crime Keys Table (mapping)</w:t>
      </w:r>
      <w:r w:rsidR="00C14877" w:rsidRPr="00051538">
        <w:rPr>
          <w:rFonts w:cstheme="minorHAnsi"/>
        </w:rPr>
        <w:t xml:space="preserve"> </w:t>
      </w:r>
    </w:p>
    <w:p w14:paraId="771712FA" w14:textId="40CDBE4D" w:rsidR="00D45D2B" w:rsidRDefault="00051538">
      <w:pPr>
        <w:tabs>
          <w:tab w:val="left" w:pos="0"/>
        </w:tabs>
        <w:jc w:val="both"/>
        <w:rPr>
          <w:rFonts w:cstheme="minorHAnsi"/>
        </w:rPr>
      </w:pPr>
      <w:r>
        <w:rPr>
          <w:rFonts w:cstheme="minorHAnsi"/>
        </w:rPr>
        <w:tab/>
      </w:r>
      <w:r w:rsidR="00731291">
        <w:rPr>
          <w:rFonts w:cstheme="minorHAnsi"/>
        </w:rPr>
        <w:t xml:space="preserve">The </w:t>
      </w:r>
      <w:r w:rsidR="00C14877" w:rsidRPr="003C546D">
        <w:rPr>
          <w:rFonts w:cstheme="minorHAnsi"/>
        </w:rPr>
        <w:t>Crime and Weather</w:t>
      </w:r>
      <w:r w:rsidR="000D4A1D">
        <w:rPr>
          <w:rFonts w:cstheme="minorHAnsi"/>
        </w:rPr>
        <w:t xml:space="preserve"> data were then merged</w:t>
      </w:r>
      <w:r w:rsidR="00C14877" w:rsidRPr="003C546D">
        <w:rPr>
          <w:rFonts w:cstheme="minorHAnsi"/>
        </w:rPr>
        <w:t xml:space="preserve"> on</w:t>
      </w:r>
      <w:r w:rsidR="000D4A1D">
        <w:rPr>
          <w:rFonts w:cstheme="minorHAnsi"/>
        </w:rPr>
        <w:t xml:space="preserve"> the following column headers</w:t>
      </w:r>
      <w:r w:rsidR="00C14877" w:rsidRPr="003C546D">
        <w:rPr>
          <w:rFonts w:cstheme="minorHAnsi"/>
        </w:rPr>
        <w:t xml:space="preserve">: </w:t>
      </w:r>
      <w:r w:rsidR="000D4A1D">
        <w:rPr>
          <w:rFonts w:cstheme="minorHAnsi"/>
        </w:rPr>
        <w:t>‘</w:t>
      </w:r>
      <w:r w:rsidR="00C14877" w:rsidRPr="003C546D">
        <w:rPr>
          <w:rFonts w:cstheme="minorHAnsi"/>
        </w:rPr>
        <w:t>dates</w:t>
      </w:r>
      <w:r w:rsidR="000D4A1D">
        <w:rPr>
          <w:rFonts w:cstheme="minorHAnsi"/>
        </w:rPr>
        <w:t>’</w:t>
      </w:r>
      <w:r w:rsidR="00C14877" w:rsidRPr="003C546D">
        <w:rPr>
          <w:rFonts w:cstheme="minorHAnsi"/>
        </w:rPr>
        <w:t>,</w:t>
      </w:r>
      <w:r w:rsidR="00666CBD">
        <w:rPr>
          <w:rFonts w:cstheme="minorHAnsi"/>
        </w:rPr>
        <w:t xml:space="preserve"> ‘time’,</w:t>
      </w:r>
      <w:r w:rsidR="00C14877" w:rsidRPr="003C546D">
        <w:rPr>
          <w:rFonts w:cstheme="minorHAnsi"/>
        </w:rPr>
        <w:t xml:space="preserve"> and </w:t>
      </w:r>
      <w:r w:rsidR="000D4A1D">
        <w:rPr>
          <w:rFonts w:cstheme="minorHAnsi"/>
        </w:rPr>
        <w:t>‘</w:t>
      </w:r>
      <w:r w:rsidR="008B00A1" w:rsidRPr="003C546D">
        <w:rPr>
          <w:rFonts w:cstheme="minorHAnsi"/>
        </w:rPr>
        <w:t>cities</w:t>
      </w:r>
      <w:r w:rsidR="00BB344B">
        <w:rPr>
          <w:rFonts w:cstheme="minorHAnsi"/>
        </w:rPr>
        <w:t>’.</w:t>
      </w:r>
      <w:r w:rsidR="00C14877" w:rsidRPr="003C546D">
        <w:rPr>
          <w:rFonts w:cstheme="minorHAnsi"/>
        </w:rPr>
        <w:t xml:space="preserve"> </w:t>
      </w:r>
      <w:r w:rsidR="000D4A1D">
        <w:rPr>
          <w:rFonts w:cstheme="minorHAnsi"/>
        </w:rPr>
        <w:t>Simultaneously</w:t>
      </w:r>
      <w:r w:rsidR="00C14877" w:rsidRPr="003C546D">
        <w:rPr>
          <w:rFonts w:cstheme="minorHAnsi"/>
        </w:rPr>
        <w:t xml:space="preserve">, we merged </w:t>
      </w:r>
      <w:r w:rsidR="008B00A1" w:rsidRPr="003C546D">
        <w:rPr>
          <w:rFonts w:cstheme="minorHAnsi"/>
        </w:rPr>
        <w:t xml:space="preserve">the </w:t>
      </w:r>
      <w:r w:rsidR="008B00A1">
        <w:rPr>
          <w:rFonts w:cstheme="minorHAnsi"/>
        </w:rPr>
        <w:t>crime</w:t>
      </w:r>
      <w:r w:rsidR="00731291">
        <w:rPr>
          <w:rFonts w:cstheme="minorHAnsi"/>
        </w:rPr>
        <w:t>-</w:t>
      </w:r>
      <w:r w:rsidR="00D47D59">
        <w:rPr>
          <w:rFonts w:cstheme="minorHAnsi"/>
        </w:rPr>
        <w:t>keys</w:t>
      </w:r>
      <w:r w:rsidR="00C14877" w:rsidRPr="003C546D">
        <w:rPr>
          <w:rFonts w:cstheme="minorHAnsi"/>
        </w:rPr>
        <w:t xml:space="preserve"> to that</w:t>
      </w:r>
      <w:r w:rsidR="00F50730">
        <w:rPr>
          <w:rFonts w:cstheme="minorHAnsi"/>
        </w:rPr>
        <w:t xml:space="preserve"> dataset</w:t>
      </w:r>
      <w:r w:rsidR="00C14877" w:rsidRPr="003C546D">
        <w:rPr>
          <w:rFonts w:cstheme="minorHAnsi"/>
        </w:rPr>
        <w:t xml:space="preserve"> on</w:t>
      </w:r>
      <w:r w:rsidR="00F50730">
        <w:rPr>
          <w:rFonts w:cstheme="minorHAnsi"/>
        </w:rPr>
        <w:t xml:space="preserve"> the following column headers:</w:t>
      </w:r>
      <w:r w:rsidR="00C14877" w:rsidRPr="003C546D">
        <w:rPr>
          <w:rFonts w:cstheme="minorHAnsi"/>
        </w:rPr>
        <w:t xml:space="preserve"> </w:t>
      </w:r>
      <w:r w:rsidR="003C546D">
        <w:rPr>
          <w:rFonts w:cstheme="minorHAnsi"/>
        </w:rPr>
        <w:t>‘</w:t>
      </w:r>
      <w:r w:rsidR="00C14877" w:rsidRPr="003C546D">
        <w:rPr>
          <w:rFonts w:cstheme="minorHAnsi"/>
        </w:rPr>
        <w:t>codes</w:t>
      </w:r>
      <w:r w:rsidR="003C546D">
        <w:rPr>
          <w:rFonts w:cstheme="minorHAnsi"/>
        </w:rPr>
        <w:t>’</w:t>
      </w:r>
      <w:r w:rsidR="000D4A1D">
        <w:rPr>
          <w:rFonts w:cstheme="minorHAnsi"/>
        </w:rPr>
        <w:t xml:space="preserve"> and ‘</w:t>
      </w:r>
      <w:r w:rsidR="008B00A1">
        <w:rPr>
          <w:rFonts w:cstheme="minorHAnsi"/>
        </w:rPr>
        <w:t>cities</w:t>
      </w:r>
      <w:r w:rsidR="00BB344B">
        <w:rPr>
          <w:rFonts w:cstheme="minorHAnsi"/>
        </w:rPr>
        <w:t>’</w:t>
      </w:r>
      <w:r w:rsidR="00C14877" w:rsidRPr="003C546D">
        <w:rPr>
          <w:rFonts w:cstheme="minorHAnsi"/>
        </w:rPr>
        <w:t xml:space="preserve">. Once </w:t>
      </w:r>
      <w:r w:rsidR="000D4A1D">
        <w:rPr>
          <w:rFonts w:cstheme="minorHAnsi"/>
        </w:rPr>
        <w:t>the merging was completed</w:t>
      </w:r>
      <w:r w:rsidR="00C14877" w:rsidRPr="003C546D">
        <w:rPr>
          <w:rFonts w:cstheme="minorHAnsi"/>
        </w:rPr>
        <w:t>, we created a new table</w:t>
      </w:r>
      <w:r w:rsidR="007666EC">
        <w:rPr>
          <w:rFonts w:cstheme="minorHAnsi"/>
        </w:rPr>
        <w:t xml:space="preserve"> in the SQL Database</w:t>
      </w:r>
      <w:r w:rsidR="00C14877" w:rsidRPr="003C546D">
        <w:rPr>
          <w:rFonts w:cstheme="minorHAnsi"/>
        </w:rPr>
        <w:t xml:space="preserve"> </w:t>
      </w:r>
      <w:r w:rsidR="00C14877" w:rsidRPr="00FF1CEF">
        <w:rPr>
          <w:rFonts w:cstheme="minorHAnsi"/>
        </w:rPr>
        <w:t>to hold the</w:t>
      </w:r>
      <w:r w:rsidR="000D4A1D">
        <w:rPr>
          <w:rFonts w:cstheme="minorHAnsi"/>
        </w:rPr>
        <w:t xml:space="preserve"> newly</w:t>
      </w:r>
      <w:r w:rsidR="00C14877" w:rsidRPr="00FF1CEF">
        <w:rPr>
          <w:rFonts w:cstheme="minorHAnsi"/>
        </w:rPr>
        <w:t xml:space="preserve"> combined data. </w:t>
      </w:r>
    </w:p>
    <w:p w14:paraId="6D67A1DE" w14:textId="1FACEC43" w:rsidR="00666CBD" w:rsidRDefault="00666CBD">
      <w:pPr>
        <w:tabs>
          <w:tab w:val="left" w:pos="0"/>
        </w:tabs>
        <w:jc w:val="both"/>
        <w:rPr>
          <w:rFonts w:cstheme="minorHAnsi"/>
        </w:rPr>
      </w:pPr>
      <w:r>
        <w:rPr>
          <w:rFonts w:cstheme="minorHAnsi"/>
        </w:rPr>
        <w:tab/>
        <w:t>The final dataset contained the following data categories listed by their respective column headers:</w:t>
      </w:r>
    </w:p>
    <w:p w14:paraId="25B241EF" w14:textId="7DDE32F6" w:rsidR="00666CBD" w:rsidRDefault="00666CBD" w:rsidP="00666CBD">
      <w:pPr>
        <w:pStyle w:val="ListParagraph"/>
        <w:numPr>
          <w:ilvl w:val="0"/>
          <w:numId w:val="8"/>
        </w:numPr>
        <w:tabs>
          <w:tab w:val="left" w:pos="0"/>
        </w:tabs>
        <w:jc w:val="both"/>
        <w:rPr>
          <w:rFonts w:cstheme="minorHAnsi"/>
        </w:rPr>
      </w:pPr>
      <w:r>
        <w:rPr>
          <w:rFonts w:cstheme="minorHAnsi"/>
        </w:rPr>
        <w:t>City</w:t>
      </w:r>
    </w:p>
    <w:p w14:paraId="5055F62F" w14:textId="0BC3441E" w:rsidR="00666CBD" w:rsidRDefault="00666CBD" w:rsidP="00666CBD">
      <w:pPr>
        <w:pStyle w:val="ListParagraph"/>
        <w:numPr>
          <w:ilvl w:val="0"/>
          <w:numId w:val="8"/>
        </w:numPr>
        <w:tabs>
          <w:tab w:val="left" w:pos="0"/>
        </w:tabs>
        <w:jc w:val="both"/>
        <w:rPr>
          <w:rFonts w:cstheme="minorHAnsi"/>
        </w:rPr>
      </w:pPr>
      <w:r>
        <w:rPr>
          <w:rFonts w:cstheme="minorHAnsi"/>
        </w:rPr>
        <w:t>Date</w:t>
      </w:r>
    </w:p>
    <w:p w14:paraId="5D18EE77" w14:textId="37E9EF87" w:rsidR="00666CBD" w:rsidRDefault="00666CBD" w:rsidP="00666CBD">
      <w:pPr>
        <w:pStyle w:val="ListParagraph"/>
        <w:numPr>
          <w:ilvl w:val="0"/>
          <w:numId w:val="8"/>
        </w:numPr>
        <w:tabs>
          <w:tab w:val="left" w:pos="0"/>
        </w:tabs>
        <w:jc w:val="both"/>
        <w:rPr>
          <w:rFonts w:cstheme="minorHAnsi"/>
        </w:rPr>
      </w:pPr>
      <w:r>
        <w:rPr>
          <w:rFonts w:cstheme="minorHAnsi"/>
        </w:rPr>
        <w:t>Time</w:t>
      </w:r>
    </w:p>
    <w:p w14:paraId="2496E809" w14:textId="61553AF1" w:rsidR="00666CBD" w:rsidRDefault="00666CBD" w:rsidP="00666CBD">
      <w:pPr>
        <w:pStyle w:val="ListParagraph"/>
        <w:numPr>
          <w:ilvl w:val="0"/>
          <w:numId w:val="8"/>
        </w:numPr>
        <w:tabs>
          <w:tab w:val="left" w:pos="0"/>
        </w:tabs>
        <w:jc w:val="both"/>
        <w:rPr>
          <w:rFonts w:cstheme="minorHAnsi"/>
        </w:rPr>
      </w:pPr>
      <w:r>
        <w:rPr>
          <w:rFonts w:cstheme="minorHAnsi"/>
        </w:rPr>
        <w:t>Code</w:t>
      </w:r>
    </w:p>
    <w:p w14:paraId="1B109874" w14:textId="31D1111F" w:rsidR="00666CBD" w:rsidRDefault="00666CBD" w:rsidP="00666CBD">
      <w:pPr>
        <w:pStyle w:val="ListParagraph"/>
        <w:numPr>
          <w:ilvl w:val="0"/>
          <w:numId w:val="8"/>
        </w:numPr>
        <w:tabs>
          <w:tab w:val="left" w:pos="0"/>
        </w:tabs>
        <w:jc w:val="both"/>
        <w:rPr>
          <w:rFonts w:cstheme="minorHAnsi"/>
        </w:rPr>
      </w:pPr>
      <w:r>
        <w:rPr>
          <w:rFonts w:cstheme="minorHAnsi"/>
        </w:rPr>
        <w:t>Mapping</w:t>
      </w:r>
    </w:p>
    <w:p w14:paraId="3C8A9AB8" w14:textId="164377E4" w:rsidR="00666CBD" w:rsidRDefault="00666CBD" w:rsidP="00666CBD">
      <w:pPr>
        <w:pStyle w:val="ListParagraph"/>
        <w:numPr>
          <w:ilvl w:val="0"/>
          <w:numId w:val="8"/>
        </w:numPr>
        <w:tabs>
          <w:tab w:val="left" w:pos="0"/>
        </w:tabs>
        <w:jc w:val="both"/>
        <w:rPr>
          <w:rFonts w:cstheme="minorHAnsi"/>
        </w:rPr>
      </w:pPr>
      <w:r>
        <w:rPr>
          <w:rFonts w:cstheme="minorHAnsi"/>
        </w:rPr>
        <w:t>Longitude</w:t>
      </w:r>
    </w:p>
    <w:p w14:paraId="57E9B2D2" w14:textId="6AC386B4" w:rsidR="00666CBD" w:rsidRDefault="00666CBD" w:rsidP="00666CBD">
      <w:pPr>
        <w:pStyle w:val="ListParagraph"/>
        <w:numPr>
          <w:ilvl w:val="0"/>
          <w:numId w:val="8"/>
        </w:numPr>
        <w:tabs>
          <w:tab w:val="left" w:pos="0"/>
        </w:tabs>
        <w:jc w:val="both"/>
        <w:rPr>
          <w:rFonts w:cstheme="minorHAnsi"/>
        </w:rPr>
      </w:pPr>
      <w:r>
        <w:rPr>
          <w:rFonts w:cstheme="minorHAnsi"/>
        </w:rPr>
        <w:t>Latitude</w:t>
      </w:r>
    </w:p>
    <w:p w14:paraId="29141B31" w14:textId="4F0FFB19" w:rsidR="00666CBD" w:rsidRPr="00666CBD" w:rsidRDefault="00666CBD" w:rsidP="008B00A1">
      <w:pPr>
        <w:pStyle w:val="ListParagraph"/>
        <w:numPr>
          <w:ilvl w:val="0"/>
          <w:numId w:val="8"/>
        </w:numPr>
        <w:tabs>
          <w:tab w:val="left" w:pos="0"/>
        </w:tabs>
        <w:jc w:val="both"/>
        <w:rPr>
          <w:rFonts w:cstheme="minorHAnsi"/>
        </w:rPr>
      </w:pPr>
      <w:r>
        <w:rPr>
          <w:rFonts w:cstheme="minorHAnsi"/>
        </w:rPr>
        <w:t>Weather</w:t>
      </w:r>
    </w:p>
    <w:p w14:paraId="3E070398" w14:textId="4C947247" w:rsidR="006A4124" w:rsidRPr="000D4A1D" w:rsidRDefault="00753BF0" w:rsidP="006A4124">
      <w:pPr>
        <w:rPr>
          <w:rFonts w:cstheme="minorHAnsi"/>
          <w:b/>
          <w:bCs/>
          <w:sz w:val="28"/>
          <w:szCs w:val="28"/>
        </w:rPr>
      </w:pPr>
      <w:r w:rsidRPr="000D4A1D">
        <w:rPr>
          <w:rFonts w:cstheme="minorHAnsi"/>
          <w:b/>
          <w:bCs/>
          <w:sz w:val="28"/>
          <w:szCs w:val="28"/>
        </w:rPr>
        <w:t>3.</w:t>
      </w:r>
      <w:r w:rsidR="006E0247" w:rsidRPr="000D4A1D">
        <w:rPr>
          <w:rFonts w:cstheme="minorHAnsi"/>
          <w:b/>
          <w:bCs/>
          <w:sz w:val="28"/>
          <w:szCs w:val="28"/>
        </w:rPr>
        <w:t xml:space="preserve"> Data </w:t>
      </w:r>
      <w:r w:rsidR="002D4599">
        <w:rPr>
          <w:rFonts w:cstheme="minorHAnsi"/>
          <w:b/>
          <w:bCs/>
          <w:sz w:val="28"/>
          <w:szCs w:val="28"/>
        </w:rPr>
        <w:t>Integrity</w:t>
      </w:r>
    </w:p>
    <w:p w14:paraId="37FBE8E0" w14:textId="53002665" w:rsidR="001F71DC" w:rsidRPr="007666EC" w:rsidRDefault="001F71DC" w:rsidP="008B00A1">
      <w:pPr>
        <w:tabs>
          <w:tab w:val="left" w:pos="0"/>
        </w:tabs>
        <w:rPr>
          <w:rFonts w:cstheme="minorHAnsi"/>
          <w:b/>
          <w:bCs/>
          <w:sz w:val="28"/>
          <w:szCs w:val="28"/>
        </w:rPr>
      </w:pPr>
      <w:r w:rsidRPr="007666EC">
        <w:rPr>
          <w:rFonts w:cstheme="minorHAnsi"/>
          <w:b/>
          <w:bCs/>
        </w:rPr>
        <w:t>a. Crime Data</w:t>
      </w:r>
    </w:p>
    <w:p w14:paraId="415DEA5D" w14:textId="785AA74F" w:rsidR="00937AEC" w:rsidRDefault="00A70BED" w:rsidP="002D4599">
      <w:pPr>
        <w:ind w:firstLine="720"/>
        <w:jc w:val="both"/>
        <w:rPr>
          <w:rFonts w:cstheme="minorHAnsi"/>
        </w:rPr>
      </w:pPr>
      <w:r w:rsidRPr="00051538">
        <w:rPr>
          <w:rFonts w:cstheme="minorHAnsi"/>
        </w:rPr>
        <w:t xml:space="preserve">As </w:t>
      </w:r>
      <w:r w:rsidR="00F53727" w:rsidRPr="00051538">
        <w:rPr>
          <w:rFonts w:cstheme="minorHAnsi"/>
        </w:rPr>
        <w:t>the data was cleaned</w:t>
      </w:r>
      <w:r w:rsidR="00722021">
        <w:rPr>
          <w:rFonts w:cstheme="minorHAnsi"/>
        </w:rPr>
        <w:t>,</w:t>
      </w:r>
      <w:r w:rsidR="00F53727" w:rsidRPr="00722021">
        <w:rPr>
          <w:rFonts w:cstheme="minorHAnsi"/>
        </w:rPr>
        <w:t xml:space="preserve"> some missing records in both crime and weather data</w:t>
      </w:r>
      <w:r w:rsidR="00722021">
        <w:rPr>
          <w:rFonts w:cstheme="minorHAnsi"/>
        </w:rPr>
        <w:t xml:space="preserve"> made itself known</w:t>
      </w:r>
      <w:r w:rsidR="00F53727" w:rsidRPr="00722021">
        <w:rPr>
          <w:rFonts w:cstheme="minorHAnsi"/>
        </w:rPr>
        <w:t>. In the crime data, this data was missing only in the latitudinal and longitudinal records.</w:t>
      </w:r>
      <w:r w:rsidR="00983E9F" w:rsidRPr="00722021">
        <w:rPr>
          <w:rFonts w:cstheme="minorHAnsi"/>
        </w:rPr>
        <w:t xml:space="preserve"> Since the addresses of the crime scenes were </w:t>
      </w:r>
      <w:r w:rsidR="00D07716" w:rsidRPr="00722021">
        <w:rPr>
          <w:rFonts w:cstheme="minorHAnsi"/>
        </w:rPr>
        <w:t>available</w:t>
      </w:r>
      <w:r w:rsidR="00983E9F" w:rsidRPr="00722021">
        <w:rPr>
          <w:rFonts w:cstheme="minorHAnsi"/>
        </w:rPr>
        <w:t xml:space="preserve">, manual observations of </w:t>
      </w:r>
      <w:r w:rsidR="00D07716" w:rsidRPr="00722021">
        <w:rPr>
          <w:rFonts w:cstheme="minorHAnsi"/>
        </w:rPr>
        <w:t>a handful</w:t>
      </w:r>
      <w:r w:rsidR="00983E9F" w:rsidRPr="00722021">
        <w:rPr>
          <w:rFonts w:cstheme="minorHAnsi"/>
        </w:rPr>
        <w:t xml:space="preserve"> of these addresses were searched via Google Maps</w:t>
      </w:r>
      <w:r w:rsidR="00D07716" w:rsidRPr="00722021">
        <w:rPr>
          <w:rFonts w:cstheme="minorHAnsi"/>
        </w:rPr>
        <w:t xml:space="preserve"> to better understand what may be causing the absent information</w:t>
      </w:r>
      <w:r w:rsidR="00983E9F" w:rsidRPr="00722021">
        <w:rPr>
          <w:rFonts w:cstheme="minorHAnsi"/>
        </w:rPr>
        <w:t xml:space="preserve">. Interestingly, many of these addresses </w:t>
      </w:r>
      <w:r w:rsidR="00983E9F" w:rsidRPr="00FF1CEF">
        <w:rPr>
          <w:rFonts w:cstheme="minorHAnsi"/>
        </w:rPr>
        <w:t>were isolated and desolate</w:t>
      </w:r>
      <w:r w:rsidR="00F53727" w:rsidRPr="00FF1CEF">
        <w:rPr>
          <w:rFonts w:cstheme="minorHAnsi"/>
        </w:rPr>
        <w:t xml:space="preserve"> </w:t>
      </w:r>
      <w:r w:rsidR="00983E9F" w:rsidRPr="00FF1CEF">
        <w:rPr>
          <w:rFonts w:cstheme="minorHAnsi"/>
        </w:rPr>
        <w:t>areas, e.g., a back alley of a</w:t>
      </w:r>
      <w:r w:rsidR="00D07716" w:rsidRPr="00051538">
        <w:rPr>
          <w:rFonts w:cstheme="minorHAnsi"/>
        </w:rPr>
        <w:t xml:space="preserve"> row of</w:t>
      </w:r>
      <w:r w:rsidR="00983E9F" w:rsidRPr="00051538">
        <w:rPr>
          <w:rFonts w:cstheme="minorHAnsi"/>
        </w:rPr>
        <w:t xml:space="preserve"> restaurant</w:t>
      </w:r>
      <w:r w:rsidR="00D07716" w:rsidRPr="00051538">
        <w:rPr>
          <w:rFonts w:cstheme="minorHAnsi"/>
        </w:rPr>
        <w:t>s</w:t>
      </w:r>
      <w:r w:rsidR="00983E9F" w:rsidRPr="00051538">
        <w:rPr>
          <w:rFonts w:cstheme="minorHAnsi"/>
        </w:rPr>
        <w:t xml:space="preserve"> or an open field near an airport, which is </w:t>
      </w:r>
      <w:r w:rsidR="00D07716" w:rsidRPr="00D47D59">
        <w:rPr>
          <w:rFonts w:cstheme="minorHAnsi"/>
        </w:rPr>
        <w:t xml:space="preserve">assumed to explain the </w:t>
      </w:r>
      <w:r w:rsidR="00CE1B7C">
        <w:rPr>
          <w:rFonts w:cstheme="minorHAnsi"/>
        </w:rPr>
        <w:t xml:space="preserve">initial </w:t>
      </w:r>
      <w:r w:rsidR="00D07716" w:rsidRPr="00CE1B7C">
        <w:rPr>
          <w:rFonts w:cstheme="minorHAnsi"/>
        </w:rPr>
        <w:t>omissions in the latitude/longi</w:t>
      </w:r>
      <w:r w:rsidR="00D07716" w:rsidRPr="00272C28">
        <w:rPr>
          <w:rFonts w:cstheme="minorHAnsi"/>
        </w:rPr>
        <w:t>tudes due to the</w:t>
      </w:r>
      <w:r w:rsidR="00983E9F" w:rsidRPr="00AD223C">
        <w:rPr>
          <w:rFonts w:cstheme="minorHAnsi"/>
        </w:rPr>
        <w:t xml:space="preserve"> difficult</w:t>
      </w:r>
      <w:r w:rsidR="00D07716" w:rsidRPr="00AD223C">
        <w:rPr>
          <w:rFonts w:cstheme="minorHAnsi"/>
        </w:rPr>
        <w:t>ly</w:t>
      </w:r>
      <w:r w:rsidR="00983E9F" w:rsidRPr="00AD223C">
        <w:rPr>
          <w:rFonts w:cstheme="minorHAnsi"/>
        </w:rPr>
        <w:t xml:space="preserve"> </w:t>
      </w:r>
      <w:r w:rsidR="00D07716" w:rsidRPr="00AD223C">
        <w:rPr>
          <w:rFonts w:cstheme="minorHAnsi"/>
        </w:rPr>
        <w:t>of</w:t>
      </w:r>
      <w:r w:rsidR="00983E9F" w:rsidRPr="003C546D">
        <w:rPr>
          <w:rFonts w:cstheme="minorHAnsi"/>
        </w:rPr>
        <w:t xml:space="preserve"> identify</w:t>
      </w:r>
      <w:r w:rsidR="00D07716" w:rsidRPr="003C546D">
        <w:rPr>
          <w:rFonts w:cstheme="minorHAnsi"/>
        </w:rPr>
        <w:t>ing</w:t>
      </w:r>
      <w:r w:rsidR="00983E9F" w:rsidRPr="003C546D">
        <w:rPr>
          <w:rFonts w:cstheme="minorHAnsi"/>
        </w:rPr>
        <w:t xml:space="preserve"> and record</w:t>
      </w:r>
      <w:r w:rsidR="00D07716" w:rsidRPr="003C546D">
        <w:rPr>
          <w:rFonts w:cstheme="minorHAnsi"/>
        </w:rPr>
        <w:t>ing such locations</w:t>
      </w:r>
      <w:r w:rsidR="00983E9F" w:rsidRPr="003C546D">
        <w:rPr>
          <w:rFonts w:cstheme="minorHAnsi"/>
        </w:rPr>
        <w:t xml:space="preserve">. </w:t>
      </w:r>
      <w:r w:rsidR="00F53727" w:rsidRPr="003C546D">
        <w:rPr>
          <w:rFonts w:cstheme="minorHAnsi"/>
        </w:rPr>
        <w:t>The</w:t>
      </w:r>
      <w:r w:rsidR="00983E9F" w:rsidRPr="003C546D">
        <w:rPr>
          <w:rFonts w:cstheme="minorHAnsi"/>
        </w:rPr>
        <w:t>re</w:t>
      </w:r>
      <w:r w:rsidR="00F53727" w:rsidRPr="003C546D">
        <w:rPr>
          <w:rFonts w:cstheme="minorHAnsi"/>
        </w:rPr>
        <w:t xml:space="preserve"> w</w:t>
      </w:r>
      <w:r w:rsidR="00983E9F" w:rsidRPr="003C546D">
        <w:rPr>
          <w:rFonts w:cstheme="minorHAnsi"/>
        </w:rPr>
        <w:t xml:space="preserve">ere solutions to </w:t>
      </w:r>
      <w:r w:rsidR="00F53727" w:rsidRPr="00722021">
        <w:rPr>
          <w:rFonts w:cstheme="minorHAnsi"/>
        </w:rPr>
        <w:t>remed</w:t>
      </w:r>
      <w:r w:rsidR="00983E9F" w:rsidRPr="00722021">
        <w:rPr>
          <w:rFonts w:cstheme="minorHAnsi"/>
        </w:rPr>
        <w:t>y</w:t>
      </w:r>
      <w:r w:rsidR="00F53727" w:rsidRPr="00722021">
        <w:rPr>
          <w:rFonts w:cstheme="minorHAnsi"/>
        </w:rPr>
        <w:t xml:space="preserve"> </w:t>
      </w:r>
      <w:r w:rsidR="00983E9F" w:rsidRPr="00722021">
        <w:rPr>
          <w:rFonts w:cstheme="minorHAnsi"/>
        </w:rPr>
        <w:t xml:space="preserve">such missing data points </w:t>
      </w:r>
      <w:r w:rsidR="00F53727" w:rsidRPr="00722021">
        <w:rPr>
          <w:rFonts w:cstheme="minorHAnsi"/>
        </w:rPr>
        <w:t>via the use of address records and GeoPy.Geocoders</w:t>
      </w:r>
      <w:r w:rsidR="00983E9F" w:rsidRPr="00722021">
        <w:rPr>
          <w:rFonts w:cstheme="minorHAnsi"/>
        </w:rPr>
        <w:t>, Google Maps</w:t>
      </w:r>
      <w:r w:rsidR="00983E9F" w:rsidRPr="00FF1CEF">
        <w:rPr>
          <w:rFonts w:cstheme="minorHAnsi"/>
        </w:rPr>
        <w:t xml:space="preserve"> or other geolocational Python modules</w:t>
      </w:r>
      <w:r w:rsidR="00F53727" w:rsidRPr="00FF1CEF">
        <w:rPr>
          <w:rFonts w:cstheme="minorHAnsi"/>
        </w:rPr>
        <w:t>.</w:t>
      </w:r>
      <w:r w:rsidR="00983E9F" w:rsidRPr="00FF1CEF">
        <w:rPr>
          <w:rFonts w:cstheme="minorHAnsi"/>
        </w:rPr>
        <w:t xml:space="preserve"> However, even after numerous attempts to gather the latitudes and longitudes</w:t>
      </w:r>
      <w:r w:rsidR="00F53727" w:rsidRPr="00051538">
        <w:rPr>
          <w:rFonts w:cstheme="minorHAnsi"/>
        </w:rPr>
        <w:t xml:space="preserve"> </w:t>
      </w:r>
      <w:r w:rsidR="00983E9F" w:rsidRPr="00051538">
        <w:rPr>
          <w:rFonts w:cstheme="minorHAnsi"/>
        </w:rPr>
        <w:t>of the missing data</w:t>
      </w:r>
      <w:r w:rsidR="00D07716" w:rsidRPr="00051538">
        <w:rPr>
          <w:rFonts w:cstheme="minorHAnsi"/>
        </w:rPr>
        <w:t xml:space="preserve"> using such tools</w:t>
      </w:r>
      <w:r w:rsidR="00983E9F" w:rsidRPr="00051538">
        <w:rPr>
          <w:rFonts w:cstheme="minorHAnsi"/>
        </w:rPr>
        <w:t xml:space="preserve">, there were many instances where </w:t>
      </w:r>
      <w:r w:rsidR="00983E9F" w:rsidRPr="00666CBD">
        <w:rPr>
          <w:rFonts w:cstheme="minorHAnsi"/>
        </w:rPr>
        <w:t xml:space="preserve">the </w:t>
      </w:r>
      <w:r w:rsidR="00D07716" w:rsidRPr="00666CBD">
        <w:rPr>
          <w:rFonts w:cstheme="minorHAnsi"/>
        </w:rPr>
        <w:t xml:space="preserve">geolocational </w:t>
      </w:r>
      <w:r w:rsidR="00983E9F" w:rsidRPr="00666CBD">
        <w:rPr>
          <w:rFonts w:cstheme="minorHAnsi"/>
        </w:rPr>
        <w:t xml:space="preserve">module </w:t>
      </w:r>
      <w:r w:rsidR="00D07716" w:rsidRPr="00666CBD">
        <w:rPr>
          <w:rFonts w:cstheme="minorHAnsi"/>
        </w:rPr>
        <w:t>was</w:t>
      </w:r>
      <w:r w:rsidR="00983E9F" w:rsidRPr="00666CBD">
        <w:rPr>
          <w:rFonts w:cstheme="minorHAnsi"/>
        </w:rPr>
        <w:t xml:space="preserve"> not able to provide suitable and </w:t>
      </w:r>
      <w:r w:rsidR="00BB344B" w:rsidRPr="00666CBD">
        <w:rPr>
          <w:rFonts w:cstheme="minorHAnsi"/>
        </w:rPr>
        <w:t>enough</w:t>
      </w:r>
      <w:r w:rsidR="00983E9F" w:rsidRPr="00666CBD">
        <w:rPr>
          <w:rFonts w:cstheme="minorHAnsi"/>
        </w:rPr>
        <w:t xml:space="preserve"> results. </w:t>
      </w:r>
      <w:r w:rsidR="00D07716" w:rsidRPr="008B00A1">
        <w:rPr>
          <w:rFonts w:cstheme="minorHAnsi"/>
        </w:rPr>
        <w:t xml:space="preserve"> T</w:t>
      </w:r>
      <w:r w:rsidR="00641614" w:rsidRPr="008B00A1">
        <w:rPr>
          <w:rFonts w:cstheme="minorHAnsi"/>
        </w:rPr>
        <w:t>he r</w:t>
      </w:r>
      <w:r w:rsidR="00753BF0" w:rsidRPr="008B00A1">
        <w:rPr>
          <w:rFonts w:cstheme="minorHAnsi"/>
        </w:rPr>
        <w:t xml:space="preserve">atios of missing data to the total size of the datasets </w:t>
      </w:r>
      <w:r w:rsidR="00D07716" w:rsidRPr="008B00A1">
        <w:rPr>
          <w:rFonts w:cstheme="minorHAnsi"/>
        </w:rPr>
        <w:t>were calculated to yield</w:t>
      </w:r>
      <w:r w:rsidR="00753BF0" w:rsidRPr="008B00A1">
        <w:rPr>
          <w:rFonts w:cstheme="minorHAnsi"/>
        </w:rPr>
        <w:t xml:space="preserve"> 1.33%, 0.08%, and 6.</w:t>
      </w:r>
      <w:r w:rsidR="003148C1" w:rsidRPr="008B00A1">
        <w:rPr>
          <w:rFonts w:cstheme="minorHAnsi"/>
        </w:rPr>
        <w:t>35</w:t>
      </w:r>
      <w:r w:rsidR="00753BF0" w:rsidRPr="008B00A1">
        <w:rPr>
          <w:rFonts w:cstheme="minorHAnsi"/>
        </w:rPr>
        <w:t>%</w:t>
      </w:r>
      <w:r w:rsidR="00641614" w:rsidRPr="008B00A1">
        <w:rPr>
          <w:rFonts w:cstheme="minorHAnsi"/>
        </w:rPr>
        <w:t xml:space="preserve"> for Chicago, Denver, and Boston</w:t>
      </w:r>
      <w:r w:rsidR="00CE1B7C">
        <w:rPr>
          <w:rFonts w:cstheme="minorHAnsi"/>
        </w:rPr>
        <w:t>,</w:t>
      </w:r>
      <w:r w:rsidR="00641614" w:rsidRPr="00CE1B7C">
        <w:rPr>
          <w:rFonts w:cstheme="minorHAnsi"/>
        </w:rPr>
        <w:t xml:space="preserve"> </w:t>
      </w:r>
      <w:r w:rsidR="00753BF0" w:rsidRPr="00272C28">
        <w:rPr>
          <w:rFonts w:cstheme="minorHAnsi"/>
        </w:rPr>
        <w:t>respectively.</w:t>
      </w:r>
      <w:r w:rsidR="00641614" w:rsidRPr="00272C28">
        <w:rPr>
          <w:rFonts w:cstheme="minorHAnsi"/>
        </w:rPr>
        <w:t xml:space="preserve"> When all data was accounted for in one c</w:t>
      </w:r>
      <w:r w:rsidR="00641614" w:rsidRPr="00AD223C">
        <w:rPr>
          <w:rFonts w:cstheme="minorHAnsi"/>
        </w:rPr>
        <w:t>ombined dataset, these ratios</w:t>
      </w:r>
      <w:r w:rsidR="00937AEC" w:rsidRPr="00AD223C">
        <w:rPr>
          <w:rFonts w:cstheme="minorHAnsi"/>
        </w:rPr>
        <w:t xml:space="preserve"> combined </w:t>
      </w:r>
      <w:r w:rsidR="00641614" w:rsidRPr="00722021">
        <w:rPr>
          <w:rFonts w:cstheme="minorHAnsi"/>
        </w:rPr>
        <w:t xml:space="preserve">drop to </w:t>
      </w:r>
      <w:r w:rsidR="00937AEC" w:rsidRPr="00722021">
        <w:rPr>
          <w:rFonts w:cstheme="minorHAnsi"/>
        </w:rPr>
        <w:t>approximately 1.2% of all crime</w:t>
      </w:r>
      <w:r w:rsidR="00722021">
        <w:rPr>
          <w:rFonts w:cstheme="minorHAnsi"/>
        </w:rPr>
        <w:t>-</w:t>
      </w:r>
      <w:r w:rsidR="00937AEC" w:rsidRPr="00722021">
        <w:rPr>
          <w:rFonts w:cstheme="minorHAnsi"/>
        </w:rPr>
        <w:t>data, giving crime data locations a</w:t>
      </w:r>
      <w:r w:rsidR="00722021">
        <w:rPr>
          <w:rFonts w:cstheme="minorHAnsi"/>
        </w:rPr>
        <w:t>n approximate consistency of</w:t>
      </w:r>
      <w:r w:rsidR="00937AEC" w:rsidRPr="00722021">
        <w:rPr>
          <w:rFonts w:cstheme="minorHAnsi"/>
        </w:rPr>
        <w:t xml:space="preserve"> 98.8%.</w:t>
      </w:r>
      <w:r w:rsidR="008D5F76" w:rsidRPr="00FF1CEF">
        <w:rPr>
          <w:rFonts w:cstheme="minorHAnsi"/>
        </w:rPr>
        <w:t xml:space="preserve"> Given the large size of the total size of all crime data, it is safe to assume that the omission of these missing values would not substantially impact the analysis.</w:t>
      </w:r>
      <w:r w:rsidR="00937AEC" w:rsidRPr="00FF1CEF">
        <w:rPr>
          <w:rFonts w:cstheme="minorHAnsi"/>
        </w:rPr>
        <w:t xml:space="preserve"> </w:t>
      </w:r>
      <w:r w:rsidR="008D5F76" w:rsidRPr="00FF1CEF">
        <w:rPr>
          <w:rFonts w:cstheme="minorHAnsi"/>
        </w:rPr>
        <w:t>It s</w:t>
      </w:r>
      <w:r w:rsidR="00937AEC" w:rsidRPr="00FF1CEF">
        <w:rPr>
          <w:rFonts w:cstheme="minorHAnsi"/>
        </w:rPr>
        <w:t xml:space="preserve">hould also be noted that this missing data will only affect any future attempts to </w:t>
      </w:r>
      <w:r w:rsidR="0000302C">
        <w:rPr>
          <w:rFonts w:cstheme="minorHAnsi"/>
        </w:rPr>
        <w:t xml:space="preserve">geographically </w:t>
      </w:r>
      <w:r w:rsidR="00937AEC" w:rsidRPr="00FF1CEF">
        <w:rPr>
          <w:rFonts w:cstheme="minorHAnsi"/>
        </w:rPr>
        <w:t>ma</w:t>
      </w:r>
      <w:r w:rsidR="00937AEC" w:rsidRPr="0000302C">
        <w:rPr>
          <w:rFonts w:cstheme="minorHAnsi"/>
        </w:rPr>
        <w:t>p the crime data. The crime data has 100% reliability</w:t>
      </w:r>
      <w:r w:rsidR="00722021">
        <w:rPr>
          <w:rFonts w:cstheme="minorHAnsi"/>
        </w:rPr>
        <w:t>,</w:t>
      </w:r>
      <w:r w:rsidR="00937AEC" w:rsidRPr="00FF1CEF">
        <w:rPr>
          <w:rFonts w:cstheme="minorHAnsi"/>
        </w:rPr>
        <w:t xml:space="preserve"> regarding the</w:t>
      </w:r>
      <w:r w:rsidR="001F71DC" w:rsidRPr="00FF1CEF">
        <w:rPr>
          <w:rFonts w:cstheme="minorHAnsi"/>
        </w:rPr>
        <w:t xml:space="preserve"> mapping</w:t>
      </w:r>
      <w:r w:rsidR="00937AEC" w:rsidRPr="00FF1CEF">
        <w:rPr>
          <w:rFonts w:cstheme="minorHAnsi"/>
        </w:rPr>
        <w:t xml:space="preserve"> of crime</w:t>
      </w:r>
      <w:r w:rsidR="001F71DC" w:rsidRPr="00FF1CEF">
        <w:rPr>
          <w:rFonts w:cstheme="minorHAnsi"/>
        </w:rPr>
        <w:t>s</w:t>
      </w:r>
      <w:r w:rsidR="00937AEC" w:rsidRPr="00FF1CEF">
        <w:rPr>
          <w:rFonts w:cstheme="minorHAnsi"/>
        </w:rPr>
        <w:t xml:space="preserve"> in relation to the dates</w:t>
      </w:r>
      <w:r w:rsidR="001F71DC" w:rsidRPr="00FF1CEF">
        <w:rPr>
          <w:rFonts w:cstheme="minorHAnsi"/>
        </w:rPr>
        <w:t xml:space="preserve"> and code of </w:t>
      </w:r>
      <w:r w:rsidR="00937AEC" w:rsidRPr="00FF1CEF">
        <w:rPr>
          <w:rFonts w:cstheme="minorHAnsi"/>
        </w:rPr>
        <w:t>those crimes.</w:t>
      </w:r>
    </w:p>
    <w:p w14:paraId="35081F70" w14:textId="48D17C22" w:rsidR="00BB344B" w:rsidRDefault="00BB344B" w:rsidP="008B00A1">
      <w:pPr>
        <w:jc w:val="both"/>
        <w:rPr>
          <w:rFonts w:cstheme="minorHAnsi"/>
        </w:rPr>
      </w:pPr>
    </w:p>
    <w:p w14:paraId="2793F6B3" w14:textId="77777777" w:rsidR="002D4599" w:rsidRPr="000D4A1D" w:rsidRDefault="002D4599" w:rsidP="008B00A1">
      <w:pPr>
        <w:jc w:val="both"/>
        <w:rPr>
          <w:rFonts w:cstheme="minorHAnsi"/>
        </w:rPr>
      </w:pPr>
    </w:p>
    <w:p w14:paraId="4F05F6E9" w14:textId="27157877" w:rsidR="001F71DC" w:rsidRPr="00051538" w:rsidRDefault="001F71DC" w:rsidP="001F71DC">
      <w:pPr>
        <w:tabs>
          <w:tab w:val="left" w:pos="0"/>
        </w:tabs>
        <w:rPr>
          <w:rFonts w:cstheme="minorHAnsi"/>
          <w:b/>
          <w:bCs/>
        </w:rPr>
      </w:pPr>
      <w:r w:rsidRPr="00051538">
        <w:rPr>
          <w:rFonts w:cstheme="minorHAnsi"/>
          <w:b/>
          <w:bCs/>
        </w:rPr>
        <w:lastRenderedPageBreak/>
        <w:t>b.  Weather Data</w:t>
      </w:r>
    </w:p>
    <w:p w14:paraId="0C6D0FDB" w14:textId="258CF748" w:rsidR="001F71DC" w:rsidRDefault="00AF6886" w:rsidP="001F71DC">
      <w:pPr>
        <w:rPr>
          <w:rFonts w:cstheme="minorHAnsi"/>
        </w:rPr>
      </w:pPr>
      <w:r w:rsidRPr="00666CBD">
        <w:rPr>
          <w:rFonts w:cstheme="minorHAnsi"/>
        </w:rPr>
        <w:tab/>
        <w:t xml:space="preserve">The weather data was </w:t>
      </w:r>
      <w:r w:rsidR="0000302C">
        <w:rPr>
          <w:rFonts w:cstheme="minorHAnsi"/>
        </w:rPr>
        <w:t xml:space="preserve">considerably </w:t>
      </w:r>
      <w:r w:rsidRPr="0000302C">
        <w:rPr>
          <w:rFonts w:cstheme="minorHAnsi"/>
        </w:rPr>
        <w:t>clean across the date ranges that we</w:t>
      </w:r>
      <w:r w:rsidR="0000302C">
        <w:rPr>
          <w:rFonts w:cstheme="minorHAnsi"/>
        </w:rPr>
        <w:t>re</w:t>
      </w:r>
      <w:r w:rsidRPr="0000302C">
        <w:rPr>
          <w:rFonts w:cstheme="minorHAnsi"/>
        </w:rPr>
        <w:t xml:space="preserve"> selected</w:t>
      </w:r>
      <w:r w:rsidR="00722021">
        <w:rPr>
          <w:rFonts w:cstheme="minorHAnsi"/>
        </w:rPr>
        <w:t>,</w:t>
      </w:r>
      <w:r w:rsidR="00C3495C" w:rsidRPr="00FF1CEF">
        <w:rPr>
          <w:rFonts w:cstheme="minorHAnsi"/>
        </w:rPr>
        <w:t xml:space="preserve"> as mentioned above. </w:t>
      </w:r>
      <w:r w:rsidR="00E028FE" w:rsidRPr="00FF1CEF">
        <w:rPr>
          <w:rFonts w:cstheme="minorHAnsi"/>
        </w:rPr>
        <w:t>Because</w:t>
      </w:r>
      <w:r w:rsidR="00C3495C" w:rsidRPr="00FF1CEF">
        <w:rPr>
          <w:rFonts w:cstheme="minorHAnsi"/>
        </w:rPr>
        <w:t xml:space="preserve"> this data was not free, </w:t>
      </w:r>
      <w:r w:rsidR="0000302C">
        <w:rPr>
          <w:rFonts w:cstheme="minorHAnsi"/>
        </w:rPr>
        <w:t>the data had to be pull efficiently as possible</w:t>
      </w:r>
      <w:r w:rsidR="00C3495C" w:rsidRPr="00FF1CEF">
        <w:rPr>
          <w:rFonts w:cstheme="minorHAnsi"/>
        </w:rPr>
        <w:t xml:space="preserve">. </w:t>
      </w:r>
      <w:r w:rsidR="00E028FE" w:rsidRPr="0000302C">
        <w:rPr>
          <w:rFonts w:cstheme="minorHAnsi"/>
        </w:rPr>
        <w:t xml:space="preserve">After the data was pulled, almost every hour of every day in our range had a description of the weather at that time. This forecasting data was approximated to the city from which the readings were taken. We can’t pinpoint weather differences across different areas of these major cities, but we reasoned that weather differences across any city wouldn’t stray far from the forecasted description, if it strayed at all. </w:t>
      </w:r>
    </w:p>
    <w:p w14:paraId="2BF73EDA" w14:textId="77777777" w:rsidR="002D4599" w:rsidRDefault="002D4599" w:rsidP="001F71DC">
      <w:pPr>
        <w:rPr>
          <w:rFonts w:cstheme="minorHAnsi"/>
        </w:rPr>
      </w:pPr>
    </w:p>
    <w:p w14:paraId="34EA8F6C" w14:textId="3F3BF4E4" w:rsidR="002D4599" w:rsidRDefault="002D4599" w:rsidP="002D4599">
      <w:pPr>
        <w:rPr>
          <w:rFonts w:cstheme="minorHAnsi"/>
          <w:b/>
          <w:bCs/>
          <w:sz w:val="28"/>
          <w:szCs w:val="28"/>
        </w:rPr>
      </w:pPr>
      <w:r>
        <w:rPr>
          <w:rFonts w:cstheme="minorHAnsi"/>
          <w:b/>
          <w:bCs/>
          <w:sz w:val="28"/>
          <w:szCs w:val="28"/>
        </w:rPr>
        <w:t>4</w:t>
      </w:r>
      <w:r w:rsidRPr="000D4A1D">
        <w:rPr>
          <w:rFonts w:cstheme="minorHAnsi"/>
          <w:b/>
          <w:bCs/>
          <w:sz w:val="28"/>
          <w:szCs w:val="28"/>
        </w:rPr>
        <w:t>. Data</w:t>
      </w:r>
      <w:r>
        <w:rPr>
          <w:rFonts w:cstheme="minorHAnsi"/>
          <w:b/>
          <w:bCs/>
          <w:sz w:val="28"/>
          <w:szCs w:val="28"/>
        </w:rPr>
        <w:t xml:space="preserve"> Quality</w:t>
      </w:r>
    </w:p>
    <w:p w14:paraId="7A2EABA9" w14:textId="354BCD0A" w:rsidR="00D6189A" w:rsidRPr="000D4A1D" w:rsidRDefault="00D6189A" w:rsidP="00D6189A">
      <w:pPr>
        <w:tabs>
          <w:tab w:val="left" w:pos="0"/>
        </w:tabs>
        <w:rPr>
          <w:rFonts w:cstheme="minorHAnsi"/>
          <w:b/>
          <w:bCs/>
          <w:sz w:val="28"/>
          <w:szCs w:val="28"/>
        </w:rPr>
      </w:pPr>
      <w:r w:rsidRPr="007666EC">
        <w:rPr>
          <w:rFonts w:cstheme="minorHAnsi"/>
          <w:b/>
          <w:bCs/>
        </w:rPr>
        <w:t>a. C</w:t>
      </w:r>
      <w:r>
        <w:rPr>
          <w:rFonts w:cstheme="minorHAnsi"/>
          <w:b/>
          <w:bCs/>
        </w:rPr>
        <w:t>onclusions</w:t>
      </w:r>
    </w:p>
    <w:p w14:paraId="4295F7EA" w14:textId="77E1BD65" w:rsidR="002D4599" w:rsidRDefault="002D4599" w:rsidP="001F71DC">
      <w:pPr>
        <w:rPr>
          <w:rFonts w:cstheme="minorHAnsi"/>
        </w:rPr>
      </w:pPr>
      <w:r>
        <w:rPr>
          <w:rFonts w:cstheme="minorHAnsi"/>
        </w:rPr>
        <w:tab/>
        <w:t xml:space="preserve">Overall, the result of the project met the desired objectives. </w:t>
      </w:r>
      <w:r w:rsidR="00A22277">
        <w:rPr>
          <w:rFonts w:cstheme="minorHAnsi"/>
        </w:rPr>
        <w:t>Despite the challenges the diverse systems of crime records created, those records and w</w:t>
      </w:r>
      <w:r>
        <w:rPr>
          <w:rFonts w:cstheme="minorHAnsi"/>
        </w:rPr>
        <w:t>eather data</w:t>
      </w:r>
      <w:r w:rsidR="00A22277">
        <w:rPr>
          <w:rFonts w:cstheme="minorHAnsi"/>
        </w:rPr>
        <w:t xml:space="preserve"> </w:t>
      </w:r>
      <w:r>
        <w:rPr>
          <w:rFonts w:cstheme="minorHAnsi"/>
        </w:rPr>
        <w:t>were cleaned and standardi</w:t>
      </w:r>
      <w:r w:rsidR="00A22277">
        <w:rPr>
          <w:rFonts w:cstheme="minorHAnsi"/>
        </w:rPr>
        <w:t>zed with ~99% data reliability</w:t>
      </w:r>
      <w:ins w:id="0" w:author="Jack Lindsay" w:date="2019-09-12T19:58:00Z">
        <w:r w:rsidR="00BD12AF">
          <w:rPr>
            <w:rFonts w:cstheme="minorHAnsi"/>
          </w:rPr>
          <w:t>,</w:t>
        </w:r>
      </w:ins>
      <w:r w:rsidR="00A22277">
        <w:rPr>
          <w:rFonts w:cstheme="minorHAnsi"/>
        </w:rPr>
        <w:t xml:space="preserve"> and over 31.6 million data records</w:t>
      </w:r>
      <w:r>
        <w:rPr>
          <w:rFonts w:cstheme="minorHAnsi"/>
        </w:rPr>
        <w:t>.</w:t>
      </w:r>
      <w:r w:rsidR="00A22277">
        <w:rPr>
          <w:rFonts w:cstheme="minorHAnsi"/>
        </w:rPr>
        <w:t xml:space="preserve"> The </w:t>
      </w:r>
      <w:r>
        <w:rPr>
          <w:rFonts w:cstheme="minorHAnsi"/>
        </w:rPr>
        <w:t xml:space="preserve">data has been combined into one superset, </w:t>
      </w:r>
      <w:r w:rsidR="00A22277">
        <w:rPr>
          <w:rFonts w:cstheme="minorHAnsi"/>
        </w:rPr>
        <w:t>which is easily loadable in pgAdmin4, making it readily acc</w:t>
      </w:r>
      <w:bookmarkStart w:id="1" w:name="_GoBack"/>
      <w:bookmarkEnd w:id="1"/>
      <w:r w:rsidR="00A22277">
        <w:rPr>
          <w:rFonts w:cstheme="minorHAnsi"/>
        </w:rPr>
        <w:t>essible</w:t>
      </w:r>
      <w:ins w:id="2" w:author="Jack Lindsay" w:date="2019-09-12T19:59:00Z">
        <w:r w:rsidR="00BD12AF">
          <w:rPr>
            <w:rFonts w:cstheme="minorHAnsi"/>
          </w:rPr>
          <w:t>,</w:t>
        </w:r>
      </w:ins>
      <w:r w:rsidR="00A22277">
        <w:rPr>
          <w:rFonts w:cstheme="minorHAnsi"/>
        </w:rPr>
        <w:t xml:space="preserve"> despite the enormous size of the file. In conclusion, the data is ready for further correlations and geographic analysis. </w:t>
      </w:r>
    </w:p>
    <w:p w14:paraId="5D7D0942" w14:textId="4DC0A451" w:rsidR="002D4599" w:rsidRPr="0000302C" w:rsidRDefault="002D4599" w:rsidP="001F71DC">
      <w:pPr>
        <w:rPr>
          <w:rFonts w:cstheme="minorHAnsi"/>
        </w:rPr>
      </w:pPr>
    </w:p>
    <w:p w14:paraId="2E21AEB2" w14:textId="77777777" w:rsidR="006A4124" w:rsidRPr="000D4A1D" w:rsidRDefault="006A4124" w:rsidP="006A4124">
      <w:pPr>
        <w:rPr>
          <w:rFonts w:cstheme="minorHAnsi"/>
        </w:rPr>
      </w:pPr>
    </w:p>
    <w:p w14:paraId="5D37B04A" w14:textId="77777777" w:rsidR="006A4124" w:rsidRPr="000D4A1D" w:rsidRDefault="006A4124" w:rsidP="006A4124">
      <w:pPr>
        <w:pStyle w:val="ListParagraph"/>
        <w:ind w:left="0"/>
        <w:rPr>
          <w:rFonts w:cstheme="minorHAnsi"/>
          <w:b/>
          <w:bCs/>
        </w:rPr>
      </w:pPr>
    </w:p>
    <w:p w14:paraId="3ED36AB1" w14:textId="5B5420C6" w:rsidR="00056729" w:rsidRPr="000D4A1D" w:rsidRDefault="00056729" w:rsidP="00056729">
      <w:pPr>
        <w:rPr>
          <w:rFonts w:cstheme="minorHAnsi"/>
        </w:rPr>
      </w:pPr>
    </w:p>
    <w:p w14:paraId="4FB0D5ED" w14:textId="77777777" w:rsidR="002545BE" w:rsidRPr="000D4A1D" w:rsidRDefault="002545BE" w:rsidP="002545BE">
      <w:pPr>
        <w:pStyle w:val="ListParagraph"/>
        <w:ind w:left="0"/>
        <w:rPr>
          <w:rFonts w:cstheme="minorHAnsi"/>
          <w:b/>
          <w:bCs/>
        </w:rPr>
      </w:pPr>
    </w:p>
    <w:sectPr w:rsidR="002545BE" w:rsidRPr="000D4A1D" w:rsidSect="00117D22">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AE701" w14:textId="77777777" w:rsidR="00FF077A" w:rsidRDefault="00FF077A" w:rsidP="009E2DE7">
      <w:pPr>
        <w:spacing w:after="0" w:line="240" w:lineRule="auto"/>
      </w:pPr>
      <w:r>
        <w:separator/>
      </w:r>
    </w:p>
  </w:endnote>
  <w:endnote w:type="continuationSeparator" w:id="0">
    <w:p w14:paraId="5C56C27D" w14:textId="77777777" w:rsidR="00FF077A" w:rsidRDefault="00FF077A" w:rsidP="009E2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CE1D4" w14:textId="77777777" w:rsidR="00FF077A" w:rsidRDefault="00FF077A" w:rsidP="009E2DE7">
      <w:pPr>
        <w:spacing w:after="0" w:line="240" w:lineRule="auto"/>
      </w:pPr>
      <w:r>
        <w:separator/>
      </w:r>
    </w:p>
  </w:footnote>
  <w:footnote w:type="continuationSeparator" w:id="0">
    <w:p w14:paraId="79D6764C" w14:textId="77777777" w:rsidR="00FF077A" w:rsidRDefault="00FF077A" w:rsidP="009E2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4419D" w14:textId="77777777" w:rsidR="00AF6886" w:rsidRDefault="00AF6886">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6CCCF57D" w14:textId="77777777" w:rsidR="00AF6886" w:rsidRDefault="00AF6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95B47"/>
    <w:multiLevelType w:val="hybridMultilevel"/>
    <w:tmpl w:val="058E9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355FF8"/>
    <w:multiLevelType w:val="hybridMultilevel"/>
    <w:tmpl w:val="FCCA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36DF0"/>
    <w:multiLevelType w:val="hybridMultilevel"/>
    <w:tmpl w:val="852EC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54D71"/>
    <w:multiLevelType w:val="hybridMultilevel"/>
    <w:tmpl w:val="66F8B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34E4B"/>
    <w:multiLevelType w:val="hybridMultilevel"/>
    <w:tmpl w:val="C5EC78BA"/>
    <w:lvl w:ilvl="0" w:tplc="4B80EC64">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33A39"/>
    <w:multiLevelType w:val="hybridMultilevel"/>
    <w:tmpl w:val="BBC63C24"/>
    <w:lvl w:ilvl="0" w:tplc="4B80EC64">
      <w:start w:val="1"/>
      <w:numFmt w:val="bullet"/>
      <w:lvlText w:val=""/>
      <w:lvlJc w:val="left"/>
      <w:pPr>
        <w:ind w:left="864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74DD0"/>
    <w:multiLevelType w:val="hybridMultilevel"/>
    <w:tmpl w:val="B7A6F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1CE1"/>
    <w:multiLevelType w:val="hybridMultilevel"/>
    <w:tmpl w:val="5138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450D6"/>
    <w:multiLevelType w:val="hybridMultilevel"/>
    <w:tmpl w:val="BB6C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D6767A"/>
    <w:multiLevelType w:val="hybridMultilevel"/>
    <w:tmpl w:val="128865D8"/>
    <w:lvl w:ilvl="0" w:tplc="4B80EC64">
      <w:start w:val="1"/>
      <w:numFmt w:val="bullet"/>
      <w:lvlText w:val=""/>
      <w:lvlJc w:val="left"/>
      <w:pPr>
        <w:ind w:left="864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23BE8"/>
    <w:multiLevelType w:val="hybridMultilevel"/>
    <w:tmpl w:val="0CA09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393F83"/>
    <w:multiLevelType w:val="hybridMultilevel"/>
    <w:tmpl w:val="3A2E6468"/>
    <w:lvl w:ilvl="0" w:tplc="4B80EC64">
      <w:start w:val="1"/>
      <w:numFmt w:val="bullet"/>
      <w:lvlText w:val=""/>
      <w:lvlJc w:val="left"/>
      <w:pPr>
        <w:ind w:left="8640" w:hanging="360"/>
      </w:pPr>
      <w:rPr>
        <w:rFonts w:ascii="Symbol" w:hAnsi="Symbol" w:hint="default"/>
        <w:b w:val="0"/>
        <w:bCs/>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12" w15:restartNumberingAfterBreak="0">
    <w:nsid w:val="721A16F5"/>
    <w:multiLevelType w:val="hybridMultilevel"/>
    <w:tmpl w:val="F706257E"/>
    <w:lvl w:ilvl="0" w:tplc="A49EAB4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98215E">
      <w:start w:val="1"/>
      <w:numFmt w:val="decimal"/>
      <w:lvlText w:val="%4."/>
      <w:lvlJc w:val="left"/>
      <w:pPr>
        <w:ind w:left="2880" w:hanging="360"/>
      </w:pPr>
      <w:rPr>
        <w:b/>
        <w:bCs/>
        <w:sz w:val="28"/>
        <w:szCs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9"/>
  </w:num>
  <w:num w:numId="4">
    <w:abstractNumId w:val="4"/>
  </w:num>
  <w:num w:numId="5">
    <w:abstractNumId w:val="10"/>
  </w:num>
  <w:num w:numId="6">
    <w:abstractNumId w:val="12"/>
  </w:num>
  <w:num w:numId="7">
    <w:abstractNumId w:val="3"/>
  </w:num>
  <w:num w:numId="8">
    <w:abstractNumId w:val="2"/>
  </w:num>
  <w:num w:numId="9">
    <w:abstractNumId w:val="7"/>
  </w:num>
  <w:num w:numId="10">
    <w:abstractNumId w:val="1"/>
  </w:num>
  <w:num w:numId="11">
    <w:abstractNumId w:val="0"/>
  </w:num>
  <w:num w:numId="12">
    <w:abstractNumId w:val="8"/>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k Lindsay">
    <w15:presenceInfo w15:providerId="Windows Live" w15:userId="04b3828907700a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E7"/>
    <w:rsid w:val="00001DD6"/>
    <w:rsid w:val="0000302C"/>
    <w:rsid w:val="00051538"/>
    <w:rsid w:val="00056729"/>
    <w:rsid w:val="0007265B"/>
    <w:rsid w:val="000D05AA"/>
    <w:rsid w:val="000D4A1D"/>
    <w:rsid w:val="000E3594"/>
    <w:rsid w:val="000E6B0C"/>
    <w:rsid w:val="000F1589"/>
    <w:rsid w:val="000F6F21"/>
    <w:rsid w:val="001110FE"/>
    <w:rsid w:val="00117D22"/>
    <w:rsid w:val="00120B92"/>
    <w:rsid w:val="00134ECB"/>
    <w:rsid w:val="00150EB9"/>
    <w:rsid w:val="001869A3"/>
    <w:rsid w:val="001D18B0"/>
    <w:rsid w:val="001E41A9"/>
    <w:rsid w:val="001F71DC"/>
    <w:rsid w:val="00253FFB"/>
    <w:rsid w:val="002545BE"/>
    <w:rsid w:val="00272C28"/>
    <w:rsid w:val="002B79FE"/>
    <w:rsid w:val="002D4599"/>
    <w:rsid w:val="002D5798"/>
    <w:rsid w:val="002E2DD9"/>
    <w:rsid w:val="003148C1"/>
    <w:rsid w:val="003220D8"/>
    <w:rsid w:val="003442A3"/>
    <w:rsid w:val="0034696B"/>
    <w:rsid w:val="00372D26"/>
    <w:rsid w:val="003C546D"/>
    <w:rsid w:val="003D1175"/>
    <w:rsid w:val="00402673"/>
    <w:rsid w:val="004147CA"/>
    <w:rsid w:val="004214D7"/>
    <w:rsid w:val="00432484"/>
    <w:rsid w:val="00437FCA"/>
    <w:rsid w:val="004B70C6"/>
    <w:rsid w:val="004C13C2"/>
    <w:rsid w:val="004D37E3"/>
    <w:rsid w:val="004D3C3B"/>
    <w:rsid w:val="004D7234"/>
    <w:rsid w:val="004E1BD5"/>
    <w:rsid w:val="004E28D8"/>
    <w:rsid w:val="004F7878"/>
    <w:rsid w:val="0053462D"/>
    <w:rsid w:val="00543301"/>
    <w:rsid w:val="005434E0"/>
    <w:rsid w:val="005437EB"/>
    <w:rsid w:val="00553E57"/>
    <w:rsid w:val="00561FE3"/>
    <w:rsid w:val="00567419"/>
    <w:rsid w:val="005A7B66"/>
    <w:rsid w:val="005C6EC3"/>
    <w:rsid w:val="00641614"/>
    <w:rsid w:val="00666CBD"/>
    <w:rsid w:val="00671424"/>
    <w:rsid w:val="006914FF"/>
    <w:rsid w:val="006A4124"/>
    <w:rsid w:val="006C1553"/>
    <w:rsid w:val="006C4823"/>
    <w:rsid w:val="006D0D7B"/>
    <w:rsid w:val="006E0247"/>
    <w:rsid w:val="006E62EC"/>
    <w:rsid w:val="00722021"/>
    <w:rsid w:val="00731291"/>
    <w:rsid w:val="00753BF0"/>
    <w:rsid w:val="007666EC"/>
    <w:rsid w:val="007B3469"/>
    <w:rsid w:val="00816CB7"/>
    <w:rsid w:val="00831492"/>
    <w:rsid w:val="00855ADA"/>
    <w:rsid w:val="0087200D"/>
    <w:rsid w:val="008735F5"/>
    <w:rsid w:val="00877AEA"/>
    <w:rsid w:val="00893EA8"/>
    <w:rsid w:val="008B00A1"/>
    <w:rsid w:val="008D4728"/>
    <w:rsid w:val="008D5767"/>
    <w:rsid w:val="008D5F76"/>
    <w:rsid w:val="008E54F6"/>
    <w:rsid w:val="0092444E"/>
    <w:rsid w:val="00937AEC"/>
    <w:rsid w:val="0094740C"/>
    <w:rsid w:val="00957E79"/>
    <w:rsid w:val="00983E9F"/>
    <w:rsid w:val="009B2F2A"/>
    <w:rsid w:val="009B4DDB"/>
    <w:rsid w:val="009E2DE7"/>
    <w:rsid w:val="00A12877"/>
    <w:rsid w:val="00A21E42"/>
    <w:rsid w:val="00A22277"/>
    <w:rsid w:val="00A232A4"/>
    <w:rsid w:val="00A36C7F"/>
    <w:rsid w:val="00A70BED"/>
    <w:rsid w:val="00A80CA0"/>
    <w:rsid w:val="00A83032"/>
    <w:rsid w:val="00AA2DA0"/>
    <w:rsid w:val="00AD223C"/>
    <w:rsid w:val="00AD562B"/>
    <w:rsid w:val="00AF6886"/>
    <w:rsid w:val="00B14793"/>
    <w:rsid w:val="00BB1F03"/>
    <w:rsid w:val="00BB344B"/>
    <w:rsid w:val="00BD12AF"/>
    <w:rsid w:val="00BE091F"/>
    <w:rsid w:val="00C03756"/>
    <w:rsid w:val="00C04FCA"/>
    <w:rsid w:val="00C14877"/>
    <w:rsid w:val="00C3495C"/>
    <w:rsid w:val="00C6018A"/>
    <w:rsid w:val="00CB6665"/>
    <w:rsid w:val="00CC0BC5"/>
    <w:rsid w:val="00CC13ED"/>
    <w:rsid w:val="00CE1B7C"/>
    <w:rsid w:val="00D03BEC"/>
    <w:rsid w:val="00D07716"/>
    <w:rsid w:val="00D45D2B"/>
    <w:rsid w:val="00D47D59"/>
    <w:rsid w:val="00D6189A"/>
    <w:rsid w:val="00DB4A79"/>
    <w:rsid w:val="00DC7927"/>
    <w:rsid w:val="00E02534"/>
    <w:rsid w:val="00E028FE"/>
    <w:rsid w:val="00E721F5"/>
    <w:rsid w:val="00ED75D1"/>
    <w:rsid w:val="00EE2083"/>
    <w:rsid w:val="00EE58E6"/>
    <w:rsid w:val="00EF4717"/>
    <w:rsid w:val="00F1485B"/>
    <w:rsid w:val="00F14A99"/>
    <w:rsid w:val="00F44B7A"/>
    <w:rsid w:val="00F50730"/>
    <w:rsid w:val="00F53727"/>
    <w:rsid w:val="00F65FF3"/>
    <w:rsid w:val="00FC0D45"/>
    <w:rsid w:val="00FF077A"/>
    <w:rsid w:val="00FF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4A15"/>
  <w15:chartTrackingRefBased/>
  <w15:docId w15:val="{B810FC0A-6D10-4E9B-80DA-132C27A9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DE7"/>
  </w:style>
  <w:style w:type="paragraph" w:styleId="Footer">
    <w:name w:val="footer"/>
    <w:basedOn w:val="Normal"/>
    <w:link w:val="FooterChar"/>
    <w:uiPriority w:val="99"/>
    <w:unhideWhenUsed/>
    <w:rsid w:val="009E2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E7"/>
  </w:style>
  <w:style w:type="paragraph" w:styleId="ListParagraph">
    <w:name w:val="List Paragraph"/>
    <w:basedOn w:val="Normal"/>
    <w:uiPriority w:val="34"/>
    <w:qFormat/>
    <w:rsid w:val="00E721F5"/>
    <w:pPr>
      <w:ind w:left="720"/>
      <w:contextualSpacing/>
    </w:pPr>
  </w:style>
  <w:style w:type="character" w:styleId="Hyperlink">
    <w:name w:val="Hyperlink"/>
    <w:basedOn w:val="DefaultParagraphFont"/>
    <w:uiPriority w:val="99"/>
    <w:unhideWhenUsed/>
    <w:rsid w:val="00B14793"/>
    <w:rPr>
      <w:color w:val="0563C1" w:themeColor="hyperlink"/>
      <w:u w:val="single"/>
    </w:rPr>
  </w:style>
  <w:style w:type="character" w:styleId="UnresolvedMention">
    <w:name w:val="Unresolved Mention"/>
    <w:basedOn w:val="DefaultParagraphFont"/>
    <w:uiPriority w:val="99"/>
    <w:semiHidden/>
    <w:unhideWhenUsed/>
    <w:rsid w:val="00B14793"/>
    <w:rPr>
      <w:color w:val="605E5C"/>
      <w:shd w:val="clear" w:color="auto" w:fill="E1DFDD"/>
    </w:rPr>
  </w:style>
  <w:style w:type="paragraph" w:styleId="BalloonText">
    <w:name w:val="Balloon Text"/>
    <w:basedOn w:val="Normal"/>
    <w:link w:val="BalloonTextChar"/>
    <w:uiPriority w:val="99"/>
    <w:semiHidden/>
    <w:unhideWhenUsed/>
    <w:rsid w:val="004C1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3C2"/>
    <w:rPr>
      <w:rFonts w:ascii="Segoe UI" w:hAnsi="Segoe UI" w:cs="Segoe UI"/>
      <w:sz w:val="18"/>
      <w:szCs w:val="18"/>
    </w:rPr>
  </w:style>
  <w:style w:type="character" w:styleId="CommentReference">
    <w:name w:val="annotation reference"/>
    <w:basedOn w:val="DefaultParagraphFont"/>
    <w:uiPriority w:val="99"/>
    <w:semiHidden/>
    <w:unhideWhenUsed/>
    <w:rsid w:val="006A4124"/>
    <w:rPr>
      <w:sz w:val="16"/>
      <w:szCs w:val="16"/>
    </w:rPr>
  </w:style>
  <w:style w:type="paragraph" w:styleId="CommentText">
    <w:name w:val="annotation text"/>
    <w:basedOn w:val="Normal"/>
    <w:link w:val="CommentTextChar"/>
    <w:uiPriority w:val="99"/>
    <w:semiHidden/>
    <w:unhideWhenUsed/>
    <w:rsid w:val="006A4124"/>
    <w:pPr>
      <w:spacing w:line="240" w:lineRule="auto"/>
    </w:pPr>
    <w:rPr>
      <w:sz w:val="20"/>
      <w:szCs w:val="20"/>
    </w:rPr>
  </w:style>
  <w:style w:type="character" w:customStyle="1" w:styleId="CommentTextChar">
    <w:name w:val="Comment Text Char"/>
    <w:basedOn w:val="DefaultParagraphFont"/>
    <w:link w:val="CommentText"/>
    <w:uiPriority w:val="99"/>
    <w:semiHidden/>
    <w:rsid w:val="006A4124"/>
    <w:rPr>
      <w:sz w:val="20"/>
      <w:szCs w:val="20"/>
    </w:rPr>
  </w:style>
  <w:style w:type="table" w:styleId="TableGrid">
    <w:name w:val="Table Grid"/>
    <w:basedOn w:val="TableNormal"/>
    <w:uiPriority w:val="39"/>
    <w:rsid w:val="00F65FF3"/>
    <w:pPr>
      <w:spacing w:after="0" w:line="240" w:lineRule="auto"/>
    </w:pPr>
    <w:rPr>
      <w:rFonts w:eastAsiaTheme="minorEastAsia"/>
      <w:sz w:val="24"/>
      <w:szCs w:val="2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54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lantapd.org/i-want-to/crime-data-downloads" TargetMode="External"/><Relationship Id="rId13" Type="http://schemas.openxmlformats.org/officeDocument/2006/relationships/hyperlink" Target="https://darksky.net/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ityofLA/los-angeles-crime-arrest-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paultimothymooney/denver-crime-data/downloads/denver-crime-data.zip/3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chicago/chicago-crime" TargetMode="External"/><Relationship Id="rId4" Type="http://schemas.openxmlformats.org/officeDocument/2006/relationships/settings" Target="settings.xml"/><Relationship Id="rId9" Type="http://schemas.openxmlformats.org/officeDocument/2006/relationships/hyperlink" Target="https://data.boston.gov/dataset/crime-incident-reports-august-2015-to-date-source-new-syste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BEE33-197A-49AB-8F27-9064E6124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8</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Wolf</dc:creator>
  <cp:keywords/>
  <dc:description/>
  <cp:lastModifiedBy>Jack Lindsay</cp:lastModifiedBy>
  <cp:revision>15</cp:revision>
  <dcterms:created xsi:type="dcterms:W3CDTF">2019-09-10T21:49:00Z</dcterms:created>
  <dcterms:modified xsi:type="dcterms:W3CDTF">2019-09-12T23:59:00Z</dcterms:modified>
</cp:coreProperties>
</file>